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ajorEastAsia" w:cstheme="majorBidi"/>
          <w:b/>
          <w:color w:val="642D08"/>
          <w:sz w:val="40"/>
          <w:szCs w:val="32"/>
          <w:lang w:val="bg-BG"/>
        </w:rPr>
      </w:pPr>
      <w:r>
        <w:rPr>
          <w:rFonts w:eastAsiaTheme="majorEastAsia" w:cstheme="majorBidi"/>
          <w:b/>
          <w:color w:val="642D08"/>
          <w:sz w:val="40"/>
          <w:szCs w:val="32"/>
        </w:rPr>
        <w:t>JS Advanced: Exam Preparation May 2020</w:t>
      </w:r>
    </w:p>
    <w:p>
      <w:pPr>
        <w:rPr>
          <w:lang w:val="bg-BG"/>
        </w:rPr>
      </w:pPr>
      <w:r>
        <w:t xml:space="preserve">Exam problems for the </w:t>
      </w:r>
      <w:r>
        <w:fldChar w:fldCharType="begin"/>
      </w:r>
      <w:r>
        <w:instrText xml:space="preserve"> HYPERLINK "https://softuni.bg/courses/js-advanced" </w:instrText>
      </w:r>
      <w:r>
        <w:fldChar w:fldCharType="separate"/>
      </w:r>
      <w:r>
        <w:rPr>
          <w:rStyle w:val="13"/>
        </w:rPr>
        <w:t>"JavaScript Advanced" course @ SoftUni</w:t>
      </w:r>
      <w:r>
        <w:rPr>
          <w:rStyle w:val="13"/>
        </w:rPr>
        <w:fldChar w:fldCharType="end"/>
      </w:r>
      <w:r>
        <w:t xml:space="preserve">. Submit your solutions in the SoftUni judge system at </w:t>
      </w:r>
      <w:del w:id="8" w:author="theirs" w:date="2020-06-23T10:51:00Z">
        <w:r>
          <w:rPr/>
          <w:fldChar w:fldCharType="begin"/>
        </w:r>
      </w:del>
      <w:del w:id="9" w:author="theirs" w:date="2020-06-23T10:51:00Z">
        <w:r>
          <w:rPr/>
          <w:delInstrText xml:space="preserve"> HYPERLINK "https://judge.softuni.bg/Contests/Practice/Index/2458" \l "0" </w:delInstrText>
        </w:r>
      </w:del>
      <w:del w:id="10" w:author="theirs" w:date="2020-06-23T10:51:00Z">
        <w:r>
          <w:rPr/>
          <w:fldChar w:fldCharType="separate"/>
        </w:r>
      </w:del>
      <w:del w:id="11" w:author="theirs" w:date="2020-06-23T10:51:00Z">
        <w:r>
          <w:rPr>
            <w:rStyle w:val="13"/>
          </w:rPr>
          <w:delText>https://judge.softuni.bg/Contests/Practice/Index/2458#0</w:delText>
        </w:r>
      </w:del>
      <w:del w:id="12" w:author="theirs" w:date="2020-06-23T10:51:00Z">
        <w:r>
          <w:rPr>
            <w:rStyle w:val="13"/>
          </w:rPr>
          <w:fldChar w:fldCharType="end"/>
        </w:r>
      </w:del>
      <w:del w:id="13" w:author="theirs" w:date="2020-06-23T10:51:00Z">
        <w:r>
          <w:rPr/>
          <w:delText xml:space="preserve"> </w:delText>
        </w:r>
      </w:del>
      <w:del w:id="14" w:author="theirs" w:date="2020-06-23T10:51:00Z">
        <w:r>
          <w:rPr>
            <w:lang w:val="bg-BG"/>
          </w:rPr>
          <w:delText>.</w:delText>
        </w:r>
      </w:del>
      <w:ins w:id="15" w:author="theirs" w:date="2020-06-23T10:51:00Z">
        <w:r>
          <w:rPr/>
          <w:fldChar w:fldCharType="begin"/>
        </w:r>
      </w:ins>
      <w:ins w:id="16" w:author="theirs" w:date="2020-06-23T10:51:00Z">
        <w:r>
          <w:rPr/>
          <w:instrText xml:space="preserve"> HYPERLINK "https://judge.softuni.bg/Contests/2458/Exam-Preparation-May-2020" </w:instrText>
        </w:r>
      </w:ins>
      <w:ins w:id="17" w:author="theirs" w:date="2020-06-23T10:51:00Z">
        <w:r>
          <w:rPr/>
          <w:fldChar w:fldCharType="separate"/>
        </w:r>
      </w:ins>
      <w:ins w:id="18" w:author="theirs" w:date="2020-06-23T10:51:00Z">
        <w:r>
          <w:rPr>
            <w:rStyle w:val="13"/>
          </w:rPr>
          <w:t>https://judge.softuni.bg/Contests/2458/Exam-Preparation-May-2020</w:t>
        </w:r>
      </w:ins>
      <w:ins w:id="19" w:author="theirs" w:date="2020-06-23T10:51:00Z">
        <w:r>
          <w:rPr>
            <w:rStyle w:val="13"/>
          </w:rPr>
          <w:fldChar w:fldCharType="end"/>
        </w:r>
      </w:ins>
    </w:p>
    <w:p>
      <w:pPr>
        <w:pStyle w:val="2"/>
        <w:rPr>
          <w:lang w:val="bg-BG"/>
        </w:rPr>
      </w:pPr>
      <w:r>
        <w:t>Problem 1. Task Manager</w:t>
      </w:r>
    </w:p>
    <w:p>
      <w:pPr>
        <w:rPr>
          <w:lang w:val="bg-BG"/>
        </w:rPr>
      </w:pPr>
      <w:r>
        <w:t xml:space="preserve">Use the </w:t>
      </w:r>
      <w:r>
        <w:rPr>
          <w:b/>
        </w:rPr>
        <w:t>index.html</w:t>
      </w:r>
      <w:r>
        <w:t xml:space="preserve"> and </w:t>
      </w:r>
      <w:r>
        <w:rPr>
          <w:b/>
        </w:rPr>
        <w:t>app.js</w:t>
      </w:r>
      <w:r>
        <w:t xml:space="preserve"> files to solve this problem. You have </w:t>
      </w:r>
      <w:r>
        <w:rPr>
          <w:b/>
        </w:rPr>
        <w:t>NO permission</w:t>
      </w:r>
      <w:r>
        <w:t xml:space="preserve"> to directly change the given HTML code (</w:t>
      </w:r>
      <w:r>
        <w:rPr>
          <w:rStyle w:val="27"/>
        </w:rPr>
        <w:t>index.html</w:t>
      </w:r>
      <w:r>
        <w:t xml:space="preserve"> file).</w:t>
      </w:r>
    </w:p>
    <w:p>
      <w:pPr>
        <w:jc w:val="center"/>
        <w:rPr>
          <w:u w:val="single"/>
          <w:lang w:val="bg-BG"/>
        </w:rPr>
      </w:pPr>
      <w:r>
        <w:rPr>
          <w:u w:val="single"/>
        </w:rPr>
        <w:drawing>
          <wp:inline distT="0" distB="0" distL="0" distR="0">
            <wp:extent cx="6457950" cy="2964180"/>
            <wp:effectExtent l="133350" t="76200" r="95250" b="83594"/>
            <wp:docPr id="15" name="Картина 1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Картина 14" descr="Screenshot_1.png"/>
                    <pic:cNvPicPr>
                      <a:picLocks noChangeAspect="1"/>
                    </pic:cNvPicPr>
                  </pic:nvPicPr>
                  <pic:blipFill>
                    <a:blip r:embed="rId8" cstate="print"/>
                    <a:stretch>
                      <a:fillRect/>
                    </a:stretch>
                  </pic:blipFill>
                  <pic:spPr>
                    <a:xfrm>
                      <a:off x="0" y="0"/>
                      <a:ext cx="6457950" cy="296440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rPr>
          <w:lang w:val="bg-BG"/>
        </w:rPr>
      </w:pPr>
      <w:r>
        <w:t>Your task</w:t>
      </w:r>
    </w:p>
    <w:p>
      <w:pPr>
        <w:rPr>
          <w:lang w:val="bg-BG"/>
        </w:rPr>
      </w:pPr>
      <w:r>
        <w:rPr>
          <w:b/>
        </w:rPr>
        <w:t xml:space="preserve">Write the missing JavaScript code </w:t>
      </w:r>
      <w:r>
        <w:t xml:space="preserve">to make the </w:t>
      </w:r>
      <w:r>
        <w:rPr>
          <w:b/>
        </w:rPr>
        <w:t>Task Manager Functionality</w:t>
      </w:r>
      <w:r>
        <w:t xml:space="preserve"> works as follows: </w:t>
      </w:r>
    </w:p>
    <w:p>
      <w:pPr>
        <w:rPr>
          <w:lang w:val="bg-BG"/>
        </w:rPr>
      </w:pPr>
      <w:r>
        <w:t xml:space="preserve">When the Add button is clicked, first you need to validate the inputs. If any of the input fields is empty, the function doesn’t make anything. </w:t>
      </w:r>
    </w:p>
    <w:p>
      <w:pPr>
        <w:rPr>
          <w:lang w:val="bg-BG"/>
        </w:rPr>
      </w:pPr>
      <w:r>
        <w:t xml:space="preserve">After validating the input fields, you need to add the new task (article) in “Open” section. </w:t>
      </w:r>
    </w:p>
    <w:p>
      <w:pPr>
        <w:rPr>
          <w:lang w:val="bg-BG"/>
        </w:rPr>
      </w:pPr>
      <w:r>
        <w:t>The HTML structure looks like this:</w:t>
      </w:r>
    </w:p>
    <w:p>
      <w:pPr>
        <w:ind w:left="360"/>
        <w:jc w:val="center"/>
        <w:rPr>
          <w:lang w:val="bg-BG"/>
        </w:rPr>
      </w:pPr>
      <w:r>
        <w:drawing>
          <wp:inline distT="0" distB="0" distL="0" distR="0">
            <wp:extent cx="3188335" cy="2276475"/>
            <wp:effectExtent l="114300" t="76200" r="107126" b="85725"/>
            <wp:docPr id="14" name="Картина 1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Картина 13" descr="Screenshot_2.png"/>
                    <pic:cNvPicPr>
                      <a:picLocks noChangeAspect="1"/>
                    </pic:cNvPicPr>
                  </pic:nvPicPr>
                  <pic:blipFill>
                    <a:blip r:embed="rId9" cstate="print"/>
                    <a:stretch>
                      <a:fillRect/>
                    </a:stretch>
                  </pic:blipFill>
                  <pic:spPr>
                    <a:xfrm>
                      <a:off x="0" y="0"/>
                      <a:ext cx="3188483" cy="227644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lang w:val="bg-BG"/>
        </w:rPr>
      </w:pPr>
      <w:r>
        <w:t>The article should have two buttons “Start” and “Delete”. Be careful to set the classes for the buttons and the parent-div.</w:t>
      </w:r>
    </w:p>
    <w:p>
      <w:pPr>
        <w:rPr>
          <w:lang w:val="bg-BG"/>
        </w:rPr>
      </w:pPr>
      <w:r>
        <w:t xml:space="preserve">When the “Start” button is clicked, you need to move the Task in the section “In Progress”. Be careful with the buttons! The HTML structure looks like this: </w:t>
      </w:r>
    </w:p>
    <w:p>
      <w:pPr>
        <w:jc w:val="center"/>
        <w:rPr>
          <w:rStyle w:val="22"/>
          <w:rFonts w:eastAsiaTheme="minorHAnsi" w:cstheme="minorBidi"/>
          <w:b w:val="0"/>
          <w:color w:val="auto"/>
          <w:sz w:val="22"/>
          <w:szCs w:val="22"/>
          <w:lang w:val="bg-BG"/>
        </w:rPr>
      </w:pPr>
      <w:r>
        <w:drawing>
          <wp:inline distT="0" distB="0" distL="0" distR="0">
            <wp:extent cx="5039360" cy="2914650"/>
            <wp:effectExtent l="95250" t="76200" r="104071" b="75793"/>
            <wp:docPr id="8" name="Картина 1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15" descr="Screenshot_3.png"/>
                    <pic:cNvPicPr>
                      <a:picLocks noChangeAspect="1"/>
                    </pic:cNvPicPr>
                  </pic:nvPicPr>
                  <pic:blipFill>
                    <a:blip r:embed="rId10" cstate="print"/>
                    <a:stretch>
                      <a:fillRect/>
                    </a:stretch>
                  </pic:blipFill>
                  <pic:spPr>
                    <a:xfrm>
                      <a:off x="0" y="0"/>
                      <a:ext cx="5039429" cy="2915057"/>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lang w:val="bg-BG"/>
        </w:rPr>
      </w:pPr>
      <w:r>
        <w:t xml:space="preserve">When the “Delete” button is clicked, the Task (whole article) should be removed from the HTML. </w:t>
      </w:r>
    </w:p>
    <w:p>
      <w:pPr>
        <w:rPr>
          <w:lang w:val="bg-BG"/>
        </w:rPr>
      </w:pPr>
      <w:r>
        <w:t>After clicking the “Finish” button, the Task will be completed, and you should move the article in the section “Complete”. The buttons with their parent div-element should be removed.</w:t>
      </w:r>
    </w:p>
    <w:p>
      <w:pPr>
        <w:jc w:val="center"/>
        <w:rPr>
          <w:lang w:val="bg-BG"/>
        </w:rPr>
      </w:pPr>
      <w:r>
        <w:drawing>
          <wp:inline distT="0" distB="0" distL="0" distR="0">
            <wp:extent cx="5839460" cy="2514600"/>
            <wp:effectExtent l="114300" t="76200" r="123010" b="75849"/>
            <wp:docPr id="9" name="Картина 3"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3" descr="Screenshot_9.png"/>
                    <pic:cNvPicPr>
                      <a:picLocks noChangeAspect="1"/>
                    </pic:cNvPicPr>
                  </pic:nvPicPr>
                  <pic:blipFill>
                    <a:blip r:embed="rId11" cstate="print"/>
                    <a:stretch>
                      <a:fillRect/>
                    </a:stretch>
                  </pic:blipFill>
                  <pic:spPr>
                    <a:xfrm>
                      <a:off x="0" y="0"/>
                      <a:ext cx="5839640" cy="2514951"/>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jc w:val="center"/>
        <w:rPr>
          <w:lang w:val="bg-BG"/>
        </w:rPr>
      </w:pPr>
      <w:r>
        <w:drawing>
          <wp:inline distT="0" distB="0" distL="0" distR="0">
            <wp:extent cx="4495800" cy="2266950"/>
            <wp:effectExtent l="95250" t="76200" r="94622" b="75883"/>
            <wp:docPr id="11" name="Картина 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5" descr="Screenshot_1.png"/>
                    <pic:cNvPicPr>
                      <a:picLocks noChangeAspect="1"/>
                    </pic:cNvPicPr>
                  </pic:nvPicPr>
                  <pic:blipFill>
                    <a:blip r:embed="rId12" cstate="print"/>
                    <a:stretch>
                      <a:fillRect/>
                    </a:stretch>
                  </pic:blipFill>
                  <pic:spPr>
                    <a:xfrm>
                      <a:off x="0" y="0"/>
                      <a:ext cx="4496428" cy="2267267"/>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rPr>
          <w:lang w:val="bg-BG"/>
        </w:rPr>
      </w:pPr>
      <w:r>
        <w:t>Submission</w:t>
      </w:r>
    </w:p>
    <w:p>
      <w:pPr>
        <w:rPr>
          <w:lang w:val="bg-BG"/>
        </w:rPr>
      </w:pPr>
      <w:r>
        <w:t>Submit your solution into a function.</w:t>
      </w:r>
    </w:p>
    <w:p>
      <w:pPr>
        <w:rPr>
          <w:del w:id="20" w:author="theirs" w:date="2020-06-23T10:51:00Z"/>
          <w:lang w:val="bg-BG"/>
        </w:rPr>
      </w:pPr>
      <w:del w:id="21" w:author="theirs" w:date="2020-06-23T10:51:00Z">
        <w:r>
          <w:rPr/>
          <w:drawing>
            <wp:inline distT="0" distB="0" distL="0" distR="0">
              <wp:extent cx="1962150" cy="666750"/>
              <wp:effectExtent l="133350" t="114300" r="114300" b="1524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cstate="print"/>
                      <a:stretch>
                        <a:fillRect/>
                      </a:stretch>
                    </pic:blipFill>
                    <pic:spPr>
                      <a:xfrm>
                        <a:off x="0" y="0"/>
                        <a:ext cx="1962150" cy="66675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p>
    <w:p>
      <w:pPr>
        <w:rPr>
          <w:ins w:id="23" w:author="theirs" w:date="2020-06-23T10:51:00Z"/>
          <w:lang w:val="bg-BG"/>
        </w:rPr>
      </w:pPr>
      <w:ins w:id="24" w:author="theirs" w:date="2020-06-23T10:51:00Z">
        <w:r>
          <w:rPr/>
          <w:drawing>
            <wp:inline distT="0" distB="0" distL="0" distR="0">
              <wp:extent cx="2012950" cy="666750"/>
              <wp:effectExtent l="133350" t="114300" r="101600" b="15240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3" cstate="print"/>
                      <a:srcRect l="-2589"/>
                      <a:stretch>
                        <a:fillRect/>
                      </a:stretch>
                    </pic:blipFill>
                    <pic:spPr>
                      <a:xfrm>
                        <a:off x="0" y="0"/>
                        <a:ext cx="2012950" cy="6667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ins>
    </w:p>
    <w:p>
      <w:pPr>
        <w:pStyle w:val="2"/>
        <w:rPr>
          <w:szCs w:val="40"/>
          <w:lang w:val="bg-BG"/>
        </w:rPr>
      </w:pPr>
      <w:r>
        <w:rPr>
          <w:szCs w:val="40"/>
        </w:rPr>
        <w:t>Problem 2. Press House</w:t>
      </w:r>
    </w:p>
    <w:p>
      <w:pPr>
        <w:pStyle w:val="4"/>
        <w:rPr>
          <w:lang w:val="bg-BG"/>
        </w:rPr>
      </w:pPr>
      <w:r>
        <w:t>Your Task</w:t>
      </w:r>
    </w:p>
    <w:p>
      <w:r>
        <w:t xml:space="preserve">Your need to create several classes for </w:t>
      </w:r>
      <w:r>
        <w:rPr>
          <w:b/>
        </w:rPr>
        <w:t>Press House</w:t>
      </w:r>
      <w:r>
        <w:t xml:space="preserve">. Implement the following classes: </w:t>
      </w:r>
    </w:p>
    <w:p>
      <w:pPr>
        <w:rPr>
          <w:rFonts w:ascii="Consolas" w:hAnsi="Consolas"/>
          <w:b/>
        </w:rPr>
      </w:pPr>
      <w:r>
        <w:rPr>
          <w:rFonts w:ascii="Consolas" w:hAnsi="Consolas"/>
          <w:b/>
          <w:lang w:val="bg-BG"/>
        </w:rPr>
        <w:t>Article,</w:t>
      </w:r>
      <w:r>
        <w:rPr>
          <w:rFonts w:ascii="Consolas" w:hAnsi="Consolas"/>
          <w:b/>
        </w:rPr>
        <w:t xml:space="preserve"> </w:t>
      </w:r>
      <w:r>
        <w:rPr>
          <w:rFonts w:ascii="Consolas" w:hAnsi="Consolas"/>
          <w:b/>
          <w:lang w:val="bg-BG"/>
        </w:rPr>
        <w:t>ShortReports, BookReview</w:t>
      </w:r>
      <w:r>
        <w:rPr>
          <w:rFonts w:ascii="Consolas" w:hAnsi="Consolas"/>
          <w:b/>
        </w:rPr>
        <w:t>.</w:t>
      </w:r>
    </w:p>
    <w:p>
      <w:pPr>
        <w:pStyle w:val="4"/>
        <w:rPr>
          <w:lang w:val="bg-BG"/>
        </w:rPr>
      </w:pPr>
      <w:r>
        <w:t>Article</w:t>
      </w:r>
    </w:p>
    <w:p>
      <w:pPr>
        <w:rPr>
          <w:rFonts w:eastAsiaTheme="majorEastAsia" w:cstheme="majorBidi"/>
          <w:b/>
          <w:iCs/>
          <w:color w:val="A34A0D"/>
          <w:sz w:val="28"/>
          <w:lang w:val="bg-BG"/>
        </w:rPr>
      </w:pPr>
      <w:r>
        <w:rPr>
          <w:rFonts w:eastAsiaTheme="majorEastAsia" w:cstheme="majorBidi"/>
          <w:b/>
          <w:iCs/>
          <w:color w:val="A34A0D"/>
          <w:sz w:val="28"/>
        </w:rPr>
        <w:t>constructor(title, content)</w:t>
      </w:r>
    </w:p>
    <w:p>
      <w:pPr>
        <w:rPr>
          <w:lang w:val="bg-BG"/>
        </w:rPr>
      </w:pPr>
      <w:r>
        <w:t xml:space="preserve">Should have these </w:t>
      </w:r>
      <w:r>
        <w:rPr>
          <w:b/>
          <w:bCs/>
        </w:rPr>
        <w:t xml:space="preserve">2 </w:t>
      </w:r>
      <w:r>
        <w:t>properties:</w:t>
      </w:r>
    </w:p>
    <w:p>
      <w:pPr>
        <w:pStyle w:val="24"/>
        <w:numPr>
          <w:ilvl w:val="0"/>
          <w:numId w:val="2"/>
        </w:numPr>
        <w:rPr>
          <w:rFonts w:ascii="Consolas" w:hAnsi="Consolas"/>
          <w:b/>
          <w:bCs/>
          <w:lang w:val="bg-BG"/>
        </w:rPr>
      </w:pPr>
      <w:r>
        <w:rPr>
          <w:rFonts w:ascii="Consolas" w:hAnsi="Consolas"/>
          <w:b/>
          <w:bCs/>
        </w:rPr>
        <w:t xml:space="preserve">title </w:t>
      </w:r>
      <w:r>
        <w:rPr>
          <w:b/>
          <w:bCs/>
        </w:rPr>
        <w:t>–</w:t>
      </w:r>
      <w:r>
        <w:rPr>
          <w:rFonts w:ascii="Consolas" w:hAnsi="Consolas"/>
          <w:b/>
          <w:bCs/>
        </w:rPr>
        <w:t xml:space="preserve"> </w:t>
      </w:r>
      <w:r>
        <w:rPr>
          <w:b/>
          <w:bCs/>
        </w:rPr>
        <w:t xml:space="preserve">string </w:t>
      </w:r>
    </w:p>
    <w:p>
      <w:pPr>
        <w:pStyle w:val="24"/>
        <w:numPr>
          <w:ilvl w:val="0"/>
          <w:numId w:val="2"/>
        </w:numPr>
        <w:rPr>
          <w:rFonts w:cstheme="minorHAnsi"/>
          <w:b/>
          <w:bCs/>
          <w:u w:val="single"/>
        </w:rPr>
      </w:pPr>
      <w:r>
        <w:rPr>
          <w:rFonts w:ascii="Consolas" w:hAnsi="Consolas"/>
          <w:b/>
          <w:bCs/>
        </w:rPr>
        <w:t xml:space="preserve">content </w:t>
      </w:r>
      <w:r>
        <w:rPr>
          <w:b/>
          <w:bCs/>
        </w:rPr>
        <w:t>– string</w:t>
      </w:r>
      <w:r>
        <w:rPr>
          <w:rFonts w:ascii="Consolas" w:hAnsi="Consolas"/>
          <w:b/>
          <w:bCs/>
        </w:rPr>
        <w:t xml:space="preserve">  </w:t>
      </w:r>
    </w:p>
    <w:p>
      <w:pPr>
        <w:rPr>
          <w:rFonts w:eastAsiaTheme="majorEastAsia" w:cstheme="majorBidi"/>
          <w:b/>
          <w:iCs/>
          <w:color w:val="A34A0D"/>
          <w:sz w:val="28"/>
          <w:lang w:val="bg-BG"/>
        </w:rPr>
      </w:pPr>
      <w:r>
        <w:rPr>
          <w:rFonts w:eastAsiaTheme="majorEastAsia" w:cstheme="majorBidi"/>
          <w:b/>
          <w:iCs/>
          <w:color w:val="A34A0D"/>
          <w:sz w:val="28"/>
        </w:rPr>
        <w:t>toString()</w:t>
      </w:r>
    </w:p>
    <w:p>
      <w:pPr>
        <w:rPr>
          <w:rFonts w:ascii="Consolas" w:hAnsi="Consolas"/>
          <w:b/>
          <w:lang w:val="bg-BG"/>
        </w:rPr>
      </w:pPr>
      <w:r>
        <w:t xml:space="preserve">This </w:t>
      </w:r>
      <w:r>
        <w:rPr>
          <w:b/>
          <w:bCs/>
        </w:rPr>
        <w:t xml:space="preserve">function </w:t>
      </w:r>
      <w:r>
        <w:rPr>
          <w:bCs/>
        </w:rPr>
        <w:t xml:space="preserve">should </w:t>
      </w:r>
      <w:r>
        <w:rPr>
          <w:b/>
          <w:bCs/>
        </w:rPr>
        <w:t>return</w:t>
      </w:r>
      <w:r>
        <w:rPr>
          <w:bCs/>
        </w:rPr>
        <w:t xml:space="preserve"> the </w:t>
      </w:r>
      <w:r>
        <w:rPr>
          <w:rFonts w:ascii="Consolas" w:hAnsi="Consolas"/>
          <w:b/>
          <w:bCs/>
        </w:rPr>
        <w:t xml:space="preserve">title </w:t>
      </w:r>
      <w:r>
        <w:rPr>
          <w:rFonts w:cstheme="minorHAnsi"/>
          <w:bCs/>
        </w:rPr>
        <w:t>and the</w:t>
      </w:r>
      <w:r>
        <w:rPr>
          <w:rFonts w:ascii="Consolas" w:hAnsi="Consolas"/>
          <w:b/>
          <w:bCs/>
        </w:rPr>
        <w:t xml:space="preserve"> content:</w:t>
      </w:r>
    </w:p>
    <w:p>
      <w:pPr>
        <w:jc w:val="center"/>
        <w:rPr>
          <w:rFonts w:ascii="Consolas" w:hAnsi="Consolas"/>
          <w:b/>
        </w:rPr>
      </w:pPr>
      <w:r>
        <w:rPr>
          <w:rFonts w:ascii="Consolas" w:hAnsi="Consolas"/>
          <w:b/>
        </w:rPr>
        <w:t>"</w:t>
      </w:r>
      <w:r>
        <w:t xml:space="preserve"> </w:t>
      </w:r>
      <w:r>
        <w:rPr>
          <w:rFonts w:ascii="Consolas" w:hAnsi="Consolas"/>
          <w:b/>
        </w:rPr>
        <w:t>Title: {title}</w:t>
      </w:r>
    </w:p>
    <w:p>
      <w:pPr>
        <w:ind w:firstLine="720"/>
        <w:jc w:val="center"/>
        <w:rPr>
          <w:rFonts w:ascii="Consolas" w:hAnsi="Consolas"/>
          <w:b/>
          <w:lang w:val="bg-BG"/>
        </w:rPr>
      </w:pPr>
      <w:r>
        <w:rPr>
          <w:rFonts w:ascii="Consolas" w:hAnsi="Consolas"/>
          <w:b/>
        </w:rPr>
        <w:t>Content: {content}"</w:t>
      </w:r>
    </w:p>
    <w:p>
      <w:pPr>
        <w:pStyle w:val="4"/>
      </w:pPr>
      <w:r>
        <w:t>ShortReports</w:t>
      </w:r>
    </w:p>
    <w:p>
      <w:r>
        <w:t xml:space="preserve">Class </w:t>
      </w:r>
      <w:r>
        <w:rPr>
          <w:rFonts w:ascii="Consolas" w:hAnsi="Consolas"/>
          <w:b/>
        </w:rPr>
        <w:t>ShortReports</w:t>
      </w:r>
      <w:r>
        <w:t xml:space="preserve"> inherits class </w:t>
      </w:r>
      <w:r>
        <w:rPr>
          <w:rFonts w:ascii="Consolas" w:hAnsi="Consolas"/>
          <w:b/>
        </w:rPr>
        <w:t>Article</w:t>
      </w:r>
      <w:r>
        <w:t>.</w:t>
      </w:r>
    </w:p>
    <w:p>
      <w:pPr>
        <w:rPr>
          <w:rFonts w:eastAsiaTheme="majorEastAsia" w:cstheme="majorBidi"/>
          <w:b/>
          <w:iCs/>
          <w:color w:val="A34A0D"/>
          <w:sz w:val="28"/>
          <w:lang w:val="bg-BG"/>
        </w:rPr>
      </w:pPr>
      <w:r>
        <w:rPr>
          <w:rFonts w:eastAsiaTheme="majorEastAsia" w:cstheme="majorBidi"/>
          <w:b/>
          <w:iCs/>
          <w:color w:val="A34A0D"/>
          <w:sz w:val="28"/>
        </w:rPr>
        <w:t>constructor(title, content,</w:t>
      </w:r>
      <w:r>
        <w:t xml:space="preserve"> </w:t>
      </w:r>
      <w:r>
        <w:rPr>
          <w:rFonts w:eastAsiaTheme="majorEastAsia" w:cstheme="majorBidi"/>
          <w:b/>
          <w:iCs/>
          <w:color w:val="A34A0D"/>
          <w:sz w:val="28"/>
        </w:rPr>
        <w:t>originalResearch)</w:t>
      </w:r>
    </w:p>
    <w:p>
      <w:pPr>
        <w:rPr>
          <w:lang w:val="bg-BG"/>
        </w:rPr>
      </w:pPr>
      <w:r>
        <w:t xml:space="preserve">Should have these </w:t>
      </w:r>
      <w:r>
        <w:rPr>
          <w:b/>
          <w:bCs/>
        </w:rPr>
        <w:t xml:space="preserve">4 </w:t>
      </w:r>
      <w:r>
        <w:t>properties:</w:t>
      </w:r>
    </w:p>
    <w:p>
      <w:pPr>
        <w:pStyle w:val="24"/>
        <w:numPr>
          <w:ilvl w:val="0"/>
          <w:numId w:val="2"/>
        </w:numPr>
        <w:rPr>
          <w:rFonts w:ascii="Consolas" w:hAnsi="Consolas"/>
          <w:b/>
          <w:bCs/>
          <w:lang w:val="bg-BG"/>
        </w:rPr>
      </w:pPr>
      <w:r>
        <w:rPr>
          <w:rFonts w:ascii="Consolas" w:hAnsi="Consolas"/>
          <w:b/>
          <w:bCs/>
        </w:rPr>
        <w:t xml:space="preserve">title </w:t>
      </w:r>
      <w:r>
        <w:rPr>
          <w:b/>
          <w:bCs/>
        </w:rPr>
        <w:t>–</w:t>
      </w:r>
      <w:r>
        <w:rPr>
          <w:rFonts w:ascii="Consolas" w:hAnsi="Consolas"/>
          <w:b/>
          <w:bCs/>
        </w:rPr>
        <w:t xml:space="preserve"> </w:t>
      </w:r>
      <w:r>
        <w:rPr>
          <w:b/>
          <w:bCs/>
        </w:rPr>
        <w:t xml:space="preserve">string,  </w:t>
      </w:r>
    </w:p>
    <w:p>
      <w:pPr>
        <w:pStyle w:val="24"/>
        <w:numPr>
          <w:ilvl w:val="0"/>
          <w:numId w:val="2"/>
        </w:numPr>
        <w:rPr>
          <w:rFonts w:cstheme="minorHAnsi"/>
          <w:b/>
          <w:bCs/>
          <w:u w:val="single"/>
        </w:rPr>
      </w:pPr>
      <w:r>
        <w:rPr>
          <w:rFonts w:ascii="Consolas" w:hAnsi="Consolas"/>
          <w:b/>
          <w:bCs/>
        </w:rPr>
        <w:t xml:space="preserve">content </w:t>
      </w:r>
      <w:r>
        <w:rPr>
          <w:b/>
          <w:bCs/>
        </w:rPr>
        <w:t xml:space="preserve">– string, </w:t>
      </w:r>
    </w:p>
    <w:p>
      <w:pPr>
        <w:pStyle w:val="24"/>
        <w:numPr>
          <w:ilvl w:val="0"/>
          <w:numId w:val="2"/>
        </w:numPr>
        <w:rPr>
          <w:rFonts w:cstheme="minorHAnsi"/>
          <w:b/>
          <w:bCs/>
          <w:u w:val="single"/>
        </w:rPr>
      </w:pPr>
      <w:r>
        <w:rPr>
          <w:rFonts w:ascii="Consolas" w:hAnsi="Consolas"/>
          <w:b/>
          <w:bCs/>
        </w:rPr>
        <w:t xml:space="preserve">originalResearches </w:t>
      </w:r>
      <w:r>
        <w:rPr>
          <w:rFonts w:cstheme="minorHAnsi"/>
          <w:b/>
          <w:bCs/>
        </w:rPr>
        <w:t xml:space="preserve">– object </w:t>
      </w:r>
      <w:r>
        <w:rPr>
          <w:rFonts w:cstheme="minorHAnsi"/>
          <w:bCs/>
        </w:rPr>
        <w:t>with properties</w:t>
      </w:r>
      <w:r>
        <w:rPr>
          <w:rFonts w:cstheme="minorHAnsi"/>
          <w:b/>
          <w:bCs/>
        </w:rPr>
        <w:t xml:space="preserve"> </w:t>
      </w:r>
      <w:r>
        <w:rPr>
          <w:rFonts w:ascii="Consolas" w:hAnsi="Consolas" w:cstheme="minorHAnsi"/>
          <w:b/>
          <w:bCs/>
        </w:rPr>
        <w:t>title</w:t>
      </w:r>
      <w:r>
        <w:rPr>
          <w:rFonts w:cstheme="minorHAnsi"/>
          <w:b/>
          <w:bCs/>
        </w:rPr>
        <w:t xml:space="preserve"> </w:t>
      </w:r>
      <w:r>
        <w:rPr>
          <w:rFonts w:cstheme="minorHAnsi"/>
          <w:bCs/>
        </w:rPr>
        <w:t>and</w:t>
      </w:r>
      <w:r>
        <w:rPr>
          <w:rFonts w:cstheme="minorHAnsi"/>
          <w:b/>
          <w:bCs/>
        </w:rPr>
        <w:t xml:space="preserve"> </w:t>
      </w:r>
      <w:r>
        <w:rPr>
          <w:rFonts w:ascii="Consolas" w:hAnsi="Consolas" w:cstheme="minorHAnsi"/>
          <w:b/>
          <w:bCs/>
        </w:rPr>
        <w:t>author</w:t>
      </w:r>
    </w:p>
    <w:p>
      <w:pPr>
        <w:pStyle w:val="24"/>
        <w:numPr>
          <w:ilvl w:val="0"/>
          <w:numId w:val="2"/>
        </w:numPr>
        <w:rPr>
          <w:rFonts w:cstheme="minorHAnsi"/>
          <w:b/>
          <w:bCs/>
          <w:u w:val="single"/>
        </w:rPr>
      </w:pPr>
      <w:r>
        <w:rPr>
          <w:rFonts w:ascii="Consolas" w:hAnsi="Consolas"/>
          <w:b/>
          <w:bCs/>
        </w:rPr>
        <w:t xml:space="preserve">comments – </w:t>
      </w:r>
      <w:r>
        <w:rPr>
          <w:rFonts w:cstheme="minorHAnsi"/>
          <w:b/>
          <w:bCs/>
        </w:rPr>
        <w:t>array of strings</w:t>
      </w:r>
    </w:p>
    <w:p>
      <w:pPr>
        <w:rPr>
          <w:rFonts w:cstheme="minorHAnsi"/>
          <w:bCs/>
          <w:lang w:val="bg-BG"/>
        </w:rPr>
      </w:pPr>
      <w:r>
        <w:rPr>
          <w:rFonts w:cstheme="minorHAnsi"/>
          <w:bCs/>
        </w:rPr>
        <w:t xml:space="preserve">As we create a short reports here we have a length limit for the </w:t>
      </w:r>
      <w:r>
        <w:rPr>
          <w:rFonts w:ascii="Consolas" w:hAnsi="Consolas" w:cstheme="minorHAnsi"/>
          <w:b/>
          <w:bCs/>
        </w:rPr>
        <w:t xml:space="preserve">content </w:t>
      </w:r>
      <w:r>
        <w:rPr>
          <w:rFonts w:cstheme="minorHAnsi"/>
          <w:bCs/>
        </w:rPr>
        <w:t>property – it should be less than 150 symbols, otherwise throw an error with the next message:</w:t>
      </w:r>
    </w:p>
    <w:p>
      <w:pPr>
        <w:rPr>
          <w:rFonts w:ascii="Consolas" w:hAnsi="Consolas"/>
          <w:b/>
        </w:rPr>
      </w:pPr>
      <w:r>
        <w:rPr>
          <w:rFonts w:cstheme="minorHAnsi"/>
          <w:bCs/>
        </w:rPr>
        <w:t xml:space="preserve"> </w:t>
      </w:r>
      <w:r>
        <w:rPr>
          <w:rFonts w:ascii="Consolas" w:hAnsi="Consolas"/>
          <w:b/>
        </w:rPr>
        <w:t>"Short reports content should be less then 150 symbols."</w:t>
      </w:r>
    </w:p>
    <w:p>
      <w:pPr>
        <w:rPr>
          <w:rFonts w:cstheme="minorHAnsi"/>
          <w:lang w:val="bg-BG"/>
        </w:rPr>
      </w:pPr>
      <w:r>
        <w:rPr>
          <w:rFonts w:cstheme="minorHAnsi"/>
        </w:rPr>
        <w:t xml:space="preserve">The property should have the both required properties , otherwise </w:t>
      </w:r>
      <w:r>
        <w:rPr>
          <w:rFonts w:cstheme="minorHAnsi"/>
          <w:b/>
        </w:rPr>
        <w:t>throw error</w:t>
      </w:r>
      <w:r>
        <w:rPr>
          <w:rFonts w:cstheme="minorHAnsi"/>
        </w:rPr>
        <w:t xml:space="preserve"> with this message: </w:t>
      </w:r>
    </w:p>
    <w:p>
      <w:pPr>
        <w:rPr>
          <w:rFonts w:ascii="Consolas" w:hAnsi="Consolas" w:cstheme="minorHAnsi"/>
          <w:b/>
          <w:bCs/>
        </w:rPr>
      </w:pPr>
      <w:r>
        <w:rPr>
          <w:rFonts w:ascii="Consolas" w:hAnsi="Consolas"/>
          <w:b/>
        </w:rPr>
        <w:t>"</w:t>
      </w:r>
      <w:r>
        <w:rPr>
          <w:rFonts w:ascii="Consolas" w:hAnsi="Consolas" w:cstheme="minorHAnsi"/>
          <w:b/>
          <w:bCs/>
        </w:rPr>
        <w:t>The original research should have author and title.</w:t>
      </w:r>
      <w:r>
        <w:rPr>
          <w:rFonts w:ascii="Consolas" w:hAnsi="Consolas"/>
          <w:b/>
        </w:rPr>
        <w:t>"</w:t>
      </w:r>
    </w:p>
    <w:p>
      <w:pPr>
        <w:rPr>
          <w:rFonts w:eastAsiaTheme="majorEastAsia" w:cstheme="majorBidi"/>
          <w:b/>
          <w:iCs/>
          <w:color w:val="A34A0D"/>
          <w:sz w:val="28"/>
          <w:lang w:val="bg-BG"/>
        </w:rPr>
      </w:pPr>
      <w:r>
        <w:rPr>
          <w:rFonts w:eastAsiaTheme="majorEastAsia" w:cstheme="majorBidi"/>
          <w:b/>
          <w:iCs/>
          <w:color w:val="A34A0D"/>
          <w:sz w:val="28"/>
        </w:rPr>
        <w:t>addComment(comment)</w:t>
      </w:r>
    </w:p>
    <w:p>
      <w:pPr>
        <w:rPr>
          <w:bCs/>
        </w:rPr>
      </w:pPr>
      <w:r>
        <w:t xml:space="preserve">This </w:t>
      </w:r>
      <w:r>
        <w:rPr>
          <w:b/>
          <w:bCs/>
        </w:rPr>
        <w:t xml:space="preserve">function </w:t>
      </w:r>
      <w:r>
        <w:rPr>
          <w:bCs/>
        </w:rPr>
        <w:t xml:space="preserve">should receive single </w:t>
      </w:r>
      <w:r>
        <w:rPr>
          <w:rFonts w:ascii="Consolas" w:hAnsi="Consolas"/>
          <w:b/>
          <w:bCs/>
        </w:rPr>
        <w:t>comment</w:t>
      </w:r>
      <w:r>
        <w:rPr>
          <w:bCs/>
        </w:rPr>
        <w:t xml:space="preserve"> like </w:t>
      </w:r>
      <w:r>
        <w:rPr>
          <w:b/>
          <w:bCs/>
        </w:rPr>
        <w:t>string</w:t>
      </w:r>
      <w:r>
        <w:rPr>
          <w:bCs/>
        </w:rPr>
        <w:t xml:space="preserve">, add it to the </w:t>
      </w:r>
      <w:r>
        <w:rPr>
          <w:rFonts w:ascii="Consolas" w:hAnsi="Consolas"/>
          <w:b/>
          <w:bCs/>
        </w:rPr>
        <w:t>comments</w:t>
      </w:r>
      <w:r>
        <w:rPr>
          <w:bCs/>
        </w:rPr>
        <w:t xml:space="preserve"> array and </w:t>
      </w:r>
      <w:r>
        <w:rPr>
          <w:b/>
          <w:bCs/>
        </w:rPr>
        <w:t>return</w:t>
      </w:r>
      <w:r>
        <w:rPr>
          <w:bCs/>
        </w:rPr>
        <w:t xml:space="preserve"> a message:</w:t>
      </w:r>
    </w:p>
    <w:p>
      <w:pPr>
        <w:rPr>
          <w:rFonts w:ascii="Consolas" w:hAnsi="Consolas"/>
          <w:b/>
        </w:rPr>
      </w:pPr>
      <w:r>
        <w:rPr>
          <w:rFonts w:ascii="Consolas" w:hAnsi="Consolas"/>
          <w:b/>
        </w:rPr>
        <w:t>"The</w:t>
      </w:r>
      <w:r>
        <w:rPr>
          <w:rFonts w:ascii="Consolas" w:hAnsi="Consolas"/>
          <w:b/>
          <w:lang w:val="bg-BG"/>
        </w:rPr>
        <w:t xml:space="preserve"> comment is added</w:t>
      </w:r>
      <w:r>
        <w:rPr>
          <w:rFonts w:ascii="Consolas" w:hAnsi="Consolas"/>
          <w:b/>
        </w:rPr>
        <w:t>."</w:t>
      </w:r>
    </w:p>
    <w:p>
      <w:pPr>
        <w:rPr>
          <w:rFonts w:eastAsiaTheme="majorEastAsia" w:cstheme="majorBidi"/>
          <w:b/>
          <w:iCs/>
          <w:color w:val="A34A0D"/>
          <w:sz w:val="28"/>
          <w:lang w:val="bg-BG"/>
        </w:rPr>
      </w:pPr>
      <w:r>
        <w:rPr>
          <w:rFonts w:eastAsiaTheme="majorEastAsia" w:cstheme="majorBidi"/>
          <w:b/>
          <w:iCs/>
          <w:color w:val="A34A0D"/>
          <w:sz w:val="28"/>
        </w:rPr>
        <w:t>toString()</w:t>
      </w:r>
    </w:p>
    <w:p>
      <w:pPr>
        <w:rPr>
          <w:rFonts w:ascii="Consolas" w:hAnsi="Consolas"/>
          <w:b/>
          <w:lang w:val="bg-BG"/>
        </w:rPr>
      </w:pPr>
      <w:r>
        <w:t xml:space="preserve">This </w:t>
      </w:r>
      <w:r>
        <w:rPr>
          <w:b/>
          <w:bCs/>
        </w:rPr>
        <w:t xml:space="preserve">function </w:t>
      </w:r>
      <w:r>
        <w:rPr>
          <w:bCs/>
        </w:rPr>
        <w:t xml:space="preserve">should extend the </w:t>
      </w:r>
      <w:r>
        <w:rPr>
          <w:rFonts w:ascii="Consolas" w:hAnsi="Consolas"/>
          <w:b/>
          <w:bCs/>
        </w:rPr>
        <w:t>toString</w:t>
      </w:r>
      <w:r>
        <w:rPr>
          <w:bCs/>
        </w:rPr>
        <w:t xml:space="preserve"> method of class </w:t>
      </w:r>
      <w:r>
        <w:rPr>
          <w:rFonts w:ascii="Consolas" w:hAnsi="Consolas"/>
          <w:b/>
          <w:bCs/>
        </w:rPr>
        <w:t>Article</w:t>
      </w:r>
      <w:r>
        <w:rPr>
          <w:bCs/>
        </w:rPr>
        <w:t xml:space="preserve"> adding same more lines like</w:t>
      </w:r>
      <w:r>
        <w:rPr>
          <w:rFonts w:ascii="Consolas" w:hAnsi="Consolas"/>
          <w:b/>
          <w:bCs/>
        </w:rPr>
        <w:t>:</w:t>
      </w:r>
    </w:p>
    <w:p>
      <w:pPr>
        <w:rPr>
          <w:rFonts w:ascii="Consolas" w:hAnsi="Consolas"/>
          <w:b/>
        </w:rPr>
      </w:pPr>
      <w:r>
        <w:rPr>
          <w:rFonts w:ascii="Consolas" w:hAnsi="Consolas"/>
          <w:b/>
        </w:rPr>
        <w:t>"Original Research: { title } by { author }"</w:t>
      </w:r>
    </w:p>
    <w:p>
      <w:pPr>
        <w:rPr>
          <w:rFonts w:cstheme="minorHAnsi"/>
        </w:rPr>
      </w:pPr>
      <w:r>
        <w:rPr>
          <w:rFonts w:cstheme="minorHAnsi"/>
        </w:rPr>
        <w:t xml:space="preserve">And if there are any comments you should print on a new line </w:t>
      </w:r>
    </w:p>
    <w:p>
      <w:pPr>
        <w:rPr>
          <w:rFonts w:cstheme="minorHAnsi"/>
          <w:lang w:val="bg-BG"/>
        </w:rPr>
      </w:pPr>
      <w:r>
        <w:rPr>
          <w:rFonts w:ascii="Consolas" w:hAnsi="Consolas"/>
          <w:b/>
        </w:rPr>
        <w:t>"</w:t>
      </w:r>
      <w:r>
        <w:rPr>
          <w:rFonts w:ascii="Consolas" w:hAnsi="Consolas" w:cstheme="minorHAnsi"/>
          <w:b/>
        </w:rPr>
        <w:t>Comments:</w:t>
      </w:r>
      <w:r>
        <w:rPr>
          <w:rFonts w:ascii="Consolas" w:hAnsi="Consolas"/>
          <w:b/>
        </w:rPr>
        <w:t>"</w:t>
      </w:r>
      <w:r>
        <w:rPr>
          <w:rFonts w:cstheme="minorHAnsi"/>
          <w:b/>
        </w:rPr>
        <w:t xml:space="preserve"> </w:t>
      </w:r>
    </w:p>
    <w:p>
      <w:pPr>
        <w:rPr>
          <w:rFonts w:cstheme="minorHAnsi"/>
        </w:rPr>
      </w:pPr>
      <w:r>
        <w:rPr>
          <w:rFonts w:cstheme="minorHAnsi"/>
        </w:rPr>
        <w:t>and then all comments each on a new line.</w:t>
      </w:r>
    </w:p>
    <w:p>
      <w:pPr>
        <w:rPr>
          <w:rStyle w:val="27"/>
          <w:u w:val="single"/>
        </w:rPr>
      </w:pPr>
      <w:r>
        <w:rPr>
          <w:rStyle w:val="22"/>
        </w:rPr>
        <w:t>Note:</w:t>
      </w:r>
      <w:r>
        <w:rPr>
          <w:rStyle w:val="27"/>
        </w:rPr>
        <w:t xml:space="preserve">  </w:t>
      </w:r>
      <w:r>
        <w:rPr>
          <w:rStyle w:val="27"/>
          <w:u w:val="single"/>
        </w:rPr>
        <w:t xml:space="preserve">For more information see the examples below! </w:t>
      </w:r>
    </w:p>
    <w:p>
      <w:pPr>
        <w:pStyle w:val="4"/>
      </w:pPr>
      <w:r>
        <w:t>BookRewiew</w:t>
      </w:r>
    </w:p>
    <w:p>
      <w:r>
        <w:t xml:space="preserve">Class </w:t>
      </w:r>
      <w:r>
        <w:rPr>
          <w:rFonts w:ascii="Consolas" w:hAnsi="Consolas"/>
          <w:b/>
        </w:rPr>
        <w:t>BookReview</w:t>
      </w:r>
      <w:r>
        <w:t xml:space="preserve"> inherits class </w:t>
      </w:r>
      <w:r>
        <w:rPr>
          <w:rFonts w:ascii="Consolas" w:hAnsi="Consolas"/>
          <w:b/>
        </w:rPr>
        <w:t>Article</w:t>
      </w:r>
      <w:r>
        <w:t>.</w:t>
      </w:r>
    </w:p>
    <w:p>
      <w:pPr>
        <w:rPr>
          <w:rFonts w:eastAsiaTheme="majorEastAsia" w:cstheme="majorBidi"/>
          <w:b/>
          <w:iCs/>
          <w:color w:val="A34A0D"/>
          <w:sz w:val="28"/>
          <w:lang w:val="bg-BG"/>
        </w:rPr>
      </w:pPr>
      <w:r>
        <w:rPr>
          <w:rFonts w:eastAsiaTheme="majorEastAsia" w:cstheme="majorBidi"/>
          <w:b/>
          <w:iCs/>
          <w:color w:val="A34A0D"/>
          <w:sz w:val="28"/>
        </w:rPr>
        <w:t>constructor(title, content,</w:t>
      </w:r>
      <w:r>
        <w:t xml:space="preserve"> </w:t>
      </w:r>
      <w:r>
        <w:rPr>
          <w:rFonts w:eastAsiaTheme="majorEastAsia" w:cstheme="majorBidi"/>
          <w:b/>
          <w:iCs/>
          <w:color w:val="A34A0D"/>
          <w:sz w:val="28"/>
        </w:rPr>
        <w:t>book)</w:t>
      </w:r>
    </w:p>
    <w:p>
      <w:pPr>
        <w:rPr>
          <w:lang w:val="bg-BG"/>
        </w:rPr>
      </w:pPr>
      <w:r>
        <w:t xml:space="preserve">Should have these </w:t>
      </w:r>
      <w:r>
        <w:rPr>
          <w:b/>
          <w:bCs/>
        </w:rPr>
        <w:t xml:space="preserve">4 </w:t>
      </w:r>
      <w:r>
        <w:t>properties:</w:t>
      </w:r>
    </w:p>
    <w:p>
      <w:pPr>
        <w:pStyle w:val="24"/>
        <w:numPr>
          <w:ilvl w:val="0"/>
          <w:numId w:val="2"/>
        </w:numPr>
        <w:rPr>
          <w:rFonts w:ascii="Consolas" w:hAnsi="Consolas"/>
          <w:b/>
          <w:bCs/>
          <w:lang w:val="bg-BG"/>
        </w:rPr>
      </w:pPr>
      <w:r>
        <w:rPr>
          <w:rFonts w:ascii="Consolas" w:hAnsi="Consolas"/>
          <w:b/>
          <w:bCs/>
        </w:rPr>
        <w:t xml:space="preserve">title </w:t>
      </w:r>
      <w:r>
        <w:rPr>
          <w:b/>
          <w:bCs/>
        </w:rPr>
        <w:t>–</w:t>
      </w:r>
      <w:r>
        <w:rPr>
          <w:rFonts w:ascii="Consolas" w:hAnsi="Consolas"/>
          <w:b/>
          <w:bCs/>
        </w:rPr>
        <w:t xml:space="preserve"> </w:t>
      </w:r>
      <w:r>
        <w:rPr>
          <w:b/>
          <w:bCs/>
        </w:rPr>
        <w:t xml:space="preserve">string,  </w:t>
      </w:r>
    </w:p>
    <w:p>
      <w:pPr>
        <w:pStyle w:val="24"/>
        <w:numPr>
          <w:ilvl w:val="0"/>
          <w:numId w:val="2"/>
        </w:numPr>
        <w:rPr>
          <w:rFonts w:cstheme="minorHAnsi"/>
          <w:b/>
          <w:bCs/>
          <w:u w:val="single"/>
        </w:rPr>
      </w:pPr>
      <w:r>
        <w:rPr>
          <w:rFonts w:ascii="Consolas" w:hAnsi="Consolas"/>
          <w:b/>
          <w:bCs/>
        </w:rPr>
        <w:t xml:space="preserve">content </w:t>
      </w:r>
      <w:r>
        <w:rPr>
          <w:b/>
          <w:bCs/>
        </w:rPr>
        <w:t xml:space="preserve">– string, </w:t>
      </w:r>
    </w:p>
    <w:p>
      <w:pPr>
        <w:pStyle w:val="24"/>
        <w:numPr>
          <w:ilvl w:val="0"/>
          <w:numId w:val="2"/>
        </w:numPr>
        <w:rPr>
          <w:rFonts w:cstheme="minorHAnsi"/>
          <w:b/>
          <w:bCs/>
          <w:u w:val="single"/>
        </w:rPr>
      </w:pPr>
      <w:r>
        <w:rPr>
          <w:rFonts w:ascii="Consolas" w:hAnsi="Consolas"/>
          <w:b/>
          <w:bCs/>
        </w:rPr>
        <w:t xml:space="preserve">book </w:t>
      </w:r>
      <w:r>
        <w:rPr>
          <w:rFonts w:cstheme="minorHAnsi"/>
          <w:b/>
          <w:bCs/>
        </w:rPr>
        <w:t xml:space="preserve">– object </w:t>
      </w:r>
      <w:r>
        <w:rPr>
          <w:rFonts w:cstheme="minorHAnsi"/>
          <w:bCs/>
        </w:rPr>
        <w:t>with properties</w:t>
      </w:r>
      <w:r>
        <w:rPr>
          <w:rFonts w:cstheme="minorHAnsi"/>
          <w:b/>
          <w:bCs/>
        </w:rPr>
        <w:t xml:space="preserve"> </w:t>
      </w:r>
      <w:r>
        <w:rPr>
          <w:rFonts w:ascii="Consolas" w:hAnsi="Consolas" w:cstheme="minorHAnsi"/>
          <w:b/>
          <w:bCs/>
        </w:rPr>
        <w:t>name</w:t>
      </w:r>
      <w:r>
        <w:rPr>
          <w:rFonts w:cstheme="minorHAnsi"/>
          <w:b/>
          <w:bCs/>
        </w:rPr>
        <w:t xml:space="preserve"> </w:t>
      </w:r>
      <w:r>
        <w:rPr>
          <w:rFonts w:cstheme="minorHAnsi"/>
          <w:bCs/>
        </w:rPr>
        <w:t>and</w:t>
      </w:r>
      <w:r>
        <w:rPr>
          <w:rFonts w:cstheme="minorHAnsi"/>
          <w:b/>
          <w:bCs/>
        </w:rPr>
        <w:t xml:space="preserve"> </w:t>
      </w:r>
      <w:r>
        <w:rPr>
          <w:rFonts w:ascii="Consolas" w:hAnsi="Consolas" w:cstheme="minorHAnsi"/>
          <w:b/>
          <w:bCs/>
        </w:rPr>
        <w:t>author</w:t>
      </w:r>
      <w:r>
        <w:rPr>
          <w:rFonts w:cstheme="minorHAnsi"/>
          <w:b/>
          <w:bCs/>
        </w:rPr>
        <w:t>,</w:t>
      </w:r>
    </w:p>
    <w:p>
      <w:pPr>
        <w:pStyle w:val="24"/>
        <w:numPr>
          <w:ilvl w:val="0"/>
          <w:numId w:val="2"/>
        </w:numPr>
        <w:rPr>
          <w:rFonts w:cstheme="minorHAnsi"/>
          <w:b/>
          <w:bCs/>
          <w:u w:val="single"/>
        </w:rPr>
      </w:pPr>
      <w:r>
        <w:rPr>
          <w:rFonts w:ascii="Consolas" w:hAnsi="Consolas"/>
          <w:b/>
          <w:bCs/>
        </w:rPr>
        <w:t xml:space="preserve">clients – </w:t>
      </w:r>
      <w:r>
        <w:rPr>
          <w:rFonts w:cstheme="minorHAnsi"/>
          <w:b/>
          <w:bCs/>
        </w:rPr>
        <w:t>array of objects,</w:t>
      </w:r>
    </w:p>
    <w:p>
      <w:pPr>
        <w:rPr>
          <w:rFonts w:cstheme="minorHAnsi"/>
          <w:bCs/>
        </w:rPr>
      </w:pPr>
      <w:r>
        <w:rPr>
          <w:rFonts w:cstheme="minorHAnsi"/>
        </w:rPr>
        <w:t xml:space="preserve">The client object should have the following structure </w:t>
      </w:r>
      <w:r>
        <w:rPr>
          <w:rFonts w:ascii="Consolas" w:hAnsi="Consolas" w:cstheme="minorHAnsi"/>
          <w:b/>
        </w:rPr>
        <w:t>{clientName, orderDescription}</w:t>
      </w:r>
      <w:r>
        <w:rPr>
          <w:rFonts w:cstheme="minorHAnsi"/>
        </w:rPr>
        <w:t>.</w:t>
      </w:r>
    </w:p>
    <w:p>
      <w:pPr>
        <w:rPr>
          <w:rFonts w:eastAsiaTheme="majorEastAsia" w:cstheme="majorBidi"/>
          <w:b/>
          <w:iCs/>
          <w:color w:val="A34A0D"/>
          <w:sz w:val="28"/>
          <w:lang w:val="bg-BG"/>
        </w:rPr>
      </w:pPr>
      <w:r>
        <w:rPr>
          <w:rFonts w:eastAsiaTheme="majorEastAsia" w:cstheme="majorBidi"/>
          <w:b/>
          <w:iCs/>
          <w:color w:val="A34A0D"/>
          <w:sz w:val="28"/>
        </w:rPr>
        <w:t>addClient(clientName,</w:t>
      </w:r>
      <w:r>
        <w:t xml:space="preserve">  </w:t>
      </w:r>
      <w:r>
        <w:rPr>
          <w:rFonts w:eastAsiaTheme="majorEastAsia" w:cstheme="majorBidi"/>
          <w:b/>
          <w:iCs/>
          <w:color w:val="A34A0D"/>
          <w:sz w:val="28"/>
        </w:rPr>
        <w:t>orderDescription)</w:t>
      </w:r>
    </w:p>
    <w:p>
      <w:pPr>
        <w:rPr>
          <w:bCs/>
        </w:rPr>
      </w:pPr>
      <w:r>
        <w:t xml:space="preserve">This </w:t>
      </w:r>
      <w:r>
        <w:rPr>
          <w:b/>
          <w:bCs/>
        </w:rPr>
        <w:t xml:space="preserve">function </w:t>
      </w:r>
      <w:r>
        <w:rPr>
          <w:bCs/>
        </w:rPr>
        <w:t xml:space="preserve">should receive </w:t>
      </w:r>
      <w:r>
        <w:rPr>
          <w:rFonts w:ascii="Consolas" w:hAnsi="Consolas" w:cstheme="minorHAnsi"/>
          <w:b/>
        </w:rPr>
        <w:t>clientName</w:t>
      </w:r>
      <w:r>
        <w:rPr>
          <w:rFonts w:cstheme="minorHAnsi"/>
        </w:rPr>
        <w:t xml:space="preserve"> and </w:t>
      </w:r>
      <w:r>
        <w:rPr>
          <w:rFonts w:ascii="Consolas" w:hAnsi="Consolas" w:cstheme="minorHAnsi"/>
          <w:b/>
        </w:rPr>
        <w:t xml:space="preserve">orderDescription </w:t>
      </w:r>
      <w:r>
        <w:rPr>
          <w:rFonts w:cstheme="minorHAnsi"/>
        </w:rPr>
        <w:t>as strings</w:t>
      </w:r>
      <w:r>
        <w:rPr>
          <w:bCs/>
        </w:rPr>
        <w:t xml:space="preserve">. Here you should check our clients array and if we already have this order from the same client throw error with next message: </w:t>
      </w:r>
    </w:p>
    <w:p>
      <w:pPr>
        <w:rPr>
          <w:rFonts w:ascii="Consolas" w:hAnsi="Consolas"/>
          <w:b/>
        </w:rPr>
      </w:pPr>
      <w:r>
        <w:rPr>
          <w:rFonts w:ascii="Consolas" w:hAnsi="Consolas"/>
          <w:b/>
        </w:rPr>
        <w:t>"This client has already ordered this review."</w:t>
      </w:r>
    </w:p>
    <w:p>
      <w:pPr>
        <w:rPr>
          <w:rFonts w:cstheme="minorHAnsi"/>
        </w:rPr>
      </w:pPr>
      <w:r>
        <w:rPr>
          <w:rFonts w:cstheme="minorHAnsi"/>
        </w:rPr>
        <w:t xml:space="preserve">Otherwise we add our client object into the </w:t>
      </w:r>
      <w:r>
        <w:rPr>
          <w:rFonts w:ascii="Consolas" w:hAnsi="Consolas" w:cstheme="minorHAnsi"/>
          <w:b/>
        </w:rPr>
        <w:t>clients</w:t>
      </w:r>
      <w:r>
        <w:rPr>
          <w:rFonts w:cstheme="minorHAnsi"/>
        </w:rPr>
        <w:t xml:space="preserve"> array and return a message:</w:t>
      </w:r>
    </w:p>
    <w:p>
      <w:pPr>
        <w:rPr>
          <w:rFonts w:cstheme="minorHAnsi"/>
        </w:rPr>
      </w:pPr>
      <w:r>
        <w:rPr>
          <w:rFonts w:ascii="Consolas" w:hAnsi="Consolas"/>
          <w:b/>
        </w:rPr>
        <w:t xml:space="preserve">"{ </w:t>
      </w:r>
      <w:r>
        <w:rPr>
          <w:rFonts w:ascii="Consolas" w:hAnsi="Consolas" w:cstheme="minorHAnsi"/>
          <w:b/>
        </w:rPr>
        <w:t>clientName</w:t>
      </w:r>
      <w:r>
        <w:rPr>
          <w:rFonts w:ascii="Consolas" w:hAnsi="Consolas"/>
          <w:b/>
        </w:rPr>
        <w:t xml:space="preserve"> } has ordered a review for { book name }"</w:t>
      </w:r>
    </w:p>
    <w:p>
      <w:pPr>
        <w:rPr>
          <w:rFonts w:ascii="Consolas" w:hAnsi="Consolas"/>
          <w:b/>
        </w:rPr>
      </w:pPr>
      <w:r>
        <w:rPr>
          <w:rFonts w:eastAsiaTheme="majorEastAsia" w:cstheme="majorBidi"/>
          <w:b/>
          <w:iCs/>
          <w:color w:val="A34A0D"/>
          <w:sz w:val="28"/>
        </w:rPr>
        <w:t xml:space="preserve">toString() </w:t>
      </w:r>
    </w:p>
    <w:p>
      <w:pPr>
        <w:rPr>
          <w:rFonts w:ascii="Consolas" w:hAnsi="Consolas"/>
          <w:b/>
          <w:lang w:val="bg-BG"/>
        </w:rPr>
      </w:pPr>
      <w:r>
        <w:t xml:space="preserve">This </w:t>
      </w:r>
      <w:r>
        <w:rPr>
          <w:b/>
          <w:bCs/>
        </w:rPr>
        <w:t xml:space="preserve">function </w:t>
      </w:r>
      <w:r>
        <w:rPr>
          <w:bCs/>
        </w:rPr>
        <w:t xml:space="preserve">should extend the </w:t>
      </w:r>
      <w:r>
        <w:rPr>
          <w:rFonts w:ascii="Consolas" w:hAnsi="Consolas"/>
          <w:b/>
          <w:bCs/>
        </w:rPr>
        <w:t>toString()</w:t>
      </w:r>
      <w:r>
        <w:rPr>
          <w:bCs/>
        </w:rPr>
        <w:t xml:space="preserve"> method of class </w:t>
      </w:r>
      <w:r>
        <w:rPr>
          <w:rFonts w:ascii="Consolas" w:hAnsi="Consolas"/>
          <w:b/>
          <w:bCs/>
        </w:rPr>
        <w:t>Article</w:t>
      </w:r>
      <w:r>
        <w:rPr>
          <w:bCs/>
        </w:rPr>
        <w:t xml:space="preserve"> adding same more lines like</w:t>
      </w:r>
      <w:r>
        <w:rPr>
          <w:rFonts w:ascii="Consolas" w:hAnsi="Consolas"/>
          <w:b/>
          <w:bCs/>
        </w:rPr>
        <w:t>:</w:t>
      </w:r>
    </w:p>
    <w:p>
      <w:pPr>
        <w:rPr>
          <w:rFonts w:ascii="Consolas" w:hAnsi="Consolas"/>
          <w:b/>
          <w:lang w:val="bg-BG"/>
        </w:rPr>
      </w:pPr>
      <w:r>
        <w:rPr>
          <w:rFonts w:ascii="Consolas" w:hAnsi="Consolas"/>
          <w:b/>
        </w:rPr>
        <w:t>"Book: { book name }"</w:t>
      </w:r>
    </w:p>
    <w:p>
      <w:pPr>
        <w:rPr>
          <w:rFonts w:cstheme="minorHAnsi"/>
        </w:rPr>
      </w:pPr>
      <w:r>
        <w:rPr>
          <w:rFonts w:cstheme="minorHAnsi"/>
        </w:rPr>
        <w:t>And if there are any orders you should print all orders each on a new line:</w:t>
      </w:r>
    </w:p>
    <w:p>
      <w:pPr>
        <w:rPr>
          <w:rFonts w:ascii="Consolas" w:hAnsi="Consolas"/>
          <w:b/>
        </w:rPr>
      </w:pPr>
      <w:r>
        <w:rPr>
          <w:rFonts w:ascii="Consolas" w:hAnsi="Consolas"/>
          <w:b/>
        </w:rPr>
        <w:t>"Orders:</w:t>
      </w:r>
    </w:p>
    <w:p>
      <w:pPr>
        <w:rPr>
          <w:rFonts w:ascii="Consolas" w:hAnsi="Consolas" w:cstheme="minorHAnsi"/>
          <w:b/>
        </w:rPr>
      </w:pPr>
      <w:r>
        <w:rPr>
          <w:rFonts w:ascii="Consolas" w:hAnsi="Consolas" w:cstheme="minorHAnsi"/>
          <w:b/>
        </w:rPr>
        <w:t>{ clientName</w:t>
      </w:r>
      <w:r>
        <w:rPr>
          <w:rFonts w:ascii="Consolas" w:hAnsi="Consolas"/>
          <w:b/>
        </w:rPr>
        <w:t xml:space="preserve"> </w:t>
      </w:r>
      <w:r>
        <w:rPr>
          <w:rFonts w:ascii="Consolas" w:hAnsi="Consolas" w:cstheme="minorHAnsi"/>
          <w:b/>
        </w:rPr>
        <w:t xml:space="preserve">} - { orderDescription </w:t>
      </w:r>
      <w:del w:id="26" w:author="mine" w:date="2020-06-23T10:51:00Z">
        <w:r>
          <w:rPr>
            <w:rFonts w:ascii="Consolas" w:hAnsi="Consolas" w:cstheme="minorHAnsi"/>
            <w:b/>
          </w:rPr>
          <w:delText>}.</w:delText>
        </w:r>
      </w:del>
      <w:del w:id="27" w:author="mine" w:date="2020-06-23T10:51:00Z">
        <w:r>
          <w:rPr>
            <w:rFonts w:ascii="Consolas" w:hAnsi="Consolas"/>
            <w:b/>
          </w:rPr>
          <w:delText>"</w:delText>
        </w:r>
      </w:del>
      <w:ins w:id="28" w:author="mine" w:date="2020-06-23T10:51:00Z">
        <w:r>
          <w:rPr>
            <w:rFonts w:ascii="Consolas" w:hAnsi="Consolas" w:cstheme="minorHAnsi"/>
            <w:b/>
          </w:rPr>
          <w:t>}</w:t>
        </w:r>
      </w:ins>
      <w:ins w:id="29" w:author="mine" w:date="2020-06-23T10:51:00Z">
        <w:r>
          <w:rPr>
            <w:rFonts w:ascii="Consolas" w:hAnsi="Consolas"/>
            <w:b/>
          </w:rPr>
          <w:t>"</w:t>
        </w:r>
      </w:ins>
    </w:p>
    <w:p>
      <w:pPr>
        <w:rPr>
          <w:rStyle w:val="27"/>
          <w:u w:val="single"/>
        </w:rPr>
      </w:pPr>
      <w:r>
        <w:rPr>
          <w:rStyle w:val="22"/>
        </w:rPr>
        <w:t>Note:</w:t>
      </w:r>
      <w:r>
        <w:rPr>
          <w:rStyle w:val="27"/>
        </w:rPr>
        <w:t xml:space="preserve">  </w:t>
      </w:r>
      <w:r>
        <w:rPr>
          <w:rStyle w:val="27"/>
          <w:u w:val="single"/>
        </w:rPr>
        <w:t xml:space="preserve">For more information see the examples below! </w:t>
      </w:r>
    </w:p>
    <w:p>
      <w:pPr>
        <w:pStyle w:val="4"/>
        <w:rPr>
          <w:lang w:val="bg-BG"/>
        </w:rPr>
      </w:pPr>
      <w:r>
        <w:t>Submission</w:t>
      </w:r>
    </w:p>
    <w:p>
      <w:pPr>
        <w:rPr>
          <w:b/>
          <w:bCs/>
        </w:rPr>
      </w:pPr>
      <w:r>
        <w:t xml:space="preserve">Submit your </w:t>
      </w:r>
      <w:r>
        <w:rPr>
          <w:rFonts w:ascii="Consolas" w:hAnsi="Consolas"/>
          <w:b/>
        </w:rPr>
        <w:t>pressHouse</w:t>
      </w:r>
      <w:r>
        <w:rPr>
          <w:rFonts w:ascii="Consolas" w:hAnsi="Consolas"/>
        </w:rPr>
        <w:t xml:space="preserve"> </w:t>
      </w:r>
      <w:r>
        <w:rPr>
          <w:rFonts w:cstheme="minorHAnsi"/>
        </w:rPr>
        <w:t>function</w:t>
      </w:r>
      <w:r>
        <w:rPr>
          <w:b/>
          <w:bCs/>
        </w:rPr>
        <w:t>.</w:t>
      </w:r>
    </w:p>
    <w:p>
      <w:pPr>
        <w:rPr>
          <w:lang w:val="bg-BG"/>
        </w:rPr>
      </w:pPr>
      <w:r>
        <w:drawing>
          <wp:inline distT="0" distB="0" distL="0" distR="0">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rcRect t="2254"/>
                    <a:stretch>
                      <a:fillRect/>
                    </a:stretch>
                  </pic:blipFill>
                  <pic:spPr>
                    <a:xfrm>
                      <a:off x="0" y="0"/>
                      <a:ext cx="3152775" cy="198310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rPr>
          <w:lang w:val="bg-BG"/>
        </w:rPr>
      </w:pPr>
      <w:r>
        <w:t>Examples</w:t>
      </w:r>
    </w:p>
    <w:p>
      <w:pPr>
        <w:rPr>
          <w:lang w:val="bg-BG"/>
        </w:rPr>
      </w:pPr>
      <w:r>
        <w:t xml:space="preserve">This is an example how the code is </w:t>
      </w:r>
      <w:r>
        <w:rPr>
          <w:b/>
        </w:rPr>
        <w:t>intended to be used</w:t>
      </w:r>
      <w:r>
        <w:t>:</w:t>
      </w:r>
    </w:p>
    <w:tbl>
      <w:tblPr>
        <w:tblStyle w:val="8"/>
        <w:tblW w:w="10201" w:type="dxa"/>
        <w:tblInd w:w="0" w:type="dxa"/>
        <w:tblLayout w:type="fixed"/>
        <w:tblCellMar>
          <w:top w:w="0" w:type="dxa"/>
          <w:left w:w="10" w:type="dxa"/>
          <w:bottom w:w="0" w:type="dxa"/>
          <w:right w:w="10" w:type="dxa"/>
        </w:tblCellMar>
      </w:tblPr>
      <w:tblGrid>
        <w:gridCol w:w="10201"/>
      </w:tblGrid>
      <w:tr>
        <w:tblPrEx>
          <w:tblCellMar>
            <w:top w:w="0" w:type="dxa"/>
            <w:left w:w="10" w:type="dxa"/>
            <w:bottom w:w="0" w:type="dxa"/>
            <w:right w:w="10" w:type="dxa"/>
          </w:tblCellMar>
        </w:tblPrEx>
        <w:tc>
          <w:tcPr>
            <w:tcW w:w="10201" w:type="dxa"/>
            <w:tcBorders>
              <w:top w:val="single" w:color="000000" w:sz="4" w:space="0"/>
              <w:left w:val="single" w:color="000000" w:sz="4" w:space="0"/>
              <w:bottom w:val="single" w:color="000000" w:sz="4" w:space="0"/>
              <w:right w:val="single" w:color="000000" w:sz="4" w:space="0"/>
            </w:tcBorders>
            <w:shd w:val="clear" w:color="auto" w:fill="D9D9D9"/>
            <w:tcMar>
              <w:top w:w="113" w:type="dxa"/>
              <w:left w:w="85" w:type="dxa"/>
              <w:bottom w:w="113" w:type="dxa"/>
              <w:right w:w="85" w:type="dxa"/>
            </w:tcMar>
          </w:tcPr>
          <w:p>
            <w:pPr>
              <w:pStyle w:val="26"/>
              <w:spacing w:before="0" w:after="0" w:line="240" w:lineRule="auto"/>
              <w:jc w:val="center"/>
              <w:rPr>
                <w:rFonts w:cs="Calibri"/>
              </w:rPr>
            </w:pPr>
            <w:r>
              <w:rPr>
                <w:rFonts w:cs="Calibri"/>
              </w:rPr>
              <w:t>Sample code usage</w:t>
            </w:r>
          </w:p>
        </w:tc>
      </w:tr>
      <w:tr>
        <w:tblPrEx>
          <w:tblCellMar>
            <w:top w:w="0" w:type="dxa"/>
            <w:left w:w="10" w:type="dxa"/>
            <w:bottom w:w="0" w:type="dxa"/>
            <w:right w:w="10" w:type="dxa"/>
          </w:tblCellMar>
        </w:tblPrEx>
        <w:trPr>
          <w:trHeight w:val="1785" w:hRule="atLeast"/>
        </w:trPr>
        <w:tc>
          <w:tcPr>
            <w:tcW w:w="10201" w:type="dxa"/>
            <w:tcBorders>
              <w:top w:val="single" w:color="000000" w:sz="4" w:space="0"/>
              <w:left w:val="single" w:color="000000" w:sz="4" w:space="0"/>
              <w:bottom w:val="single" w:color="000000" w:sz="4" w:space="0"/>
              <w:right w:val="single" w:color="000000" w:sz="4" w:space="0"/>
            </w:tcBorders>
            <w:shd w:val="clear" w:color="auto" w:fill="auto"/>
            <w:tcMar>
              <w:top w:w="113" w:type="dxa"/>
              <w:left w:w="85" w:type="dxa"/>
              <w:bottom w:w="113" w:type="dxa"/>
              <w:right w:w="85" w:type="dxa"/>
            </w:tcMar>
          </w:tcPr>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00FF"/>
                <w:sz w:val="21"/>
                <w:szCs w:val="21"/>
                <w:lang w:val="bg-BG" w:eastAsia="bg-BG"/>
              </w:rPr>
              <w:t>let</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001080"/>
                <w:sz w:val="21"/>
                <w:szCs w:val="21"/>
                <w:lang w:val="bg-BG" w:eastAsia="bg-BG"/>
              </w:rPr>
              <w:t>classes</w:t>
            </w:r>
            <w:r>
              <w:rPr>
                <w:rFonts w:ascii="Consolas" w:hAnsi="Consolas" w:eastAsia="Times New Roman" w:cs="Times New Roman"/>
                <w:i/>
                <w:iCs/>
                <w:color w:val="000000"/>
                <w:sz w:val="21"/>
                <w:szCs w:val="21"/>
                <w:lang w:val="bg-BG" w:eastAsia="bg-BG"/>
              </w:rPr>
              <w:t> = </w:t>
            </w:r>
            <w:r>
              <w:rPr>
                <w:rFonts w:ascii="Consolas" w:hAnsi="Consolas" w:eastAsia="Times New Roman" w:cs="Times New Roman"/>
                <w:i/>
                <w:iCs/>
                <w:color w:val="795E26"/>
                <w:sz w:val="21"/>
                <w:szCs w:val="21"/>
                <w:lang w:val="bg-BG" w:eastAsia="bg-BG"/>
              </w:rPr>
              <w:t>solveClasses</w:t>
            </w:r>
            <w:r>
              <w:rPr>
                <w:rFonts w:ascii="Consolas" w:hAnsi="Consolas" w:eastAsia="Times New Roman" w:cs="Times New Roman"/>
                <w:i/>
                <w:iCs/>
                <w:color w:val="000000"/>
                <w:sz w:val="21"/>
                <w:szCs w:val="21"/>
                <w:lang w:val="bg-BG" w:eastAsia="bg-BG"/>
              </w:rPr>
              <w:t>();</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00FF"/>
                <w:sz w:val="21"/>
                <w:szCs w:val="21"/>
                <w:lang w:val="bg-BG" w:eastAsia="bg-BG"/>
              </w:rPr>
              <w:t>let</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001080"/>
                <w:sz w:val="21"/>
                <w:szCs w:val="21"/>
                <w:lang w:val="bg-BG" w:eastAsia="bg-BG"/>
              </w:rPr>
              <w:t>lorem</w:t>
            </w:r>
            <w:r>
              <w:rPr>
                <w:rFonts w:ascii="Consolas" w:hAnsi="Consolas" w:eastAsia="Times New Roman" w:cs="Times New Roman"/>
                <w:i/>
                <w:iCs/>
                <w:color w:val="000000"/>
                <w:sz w:val="21"/>
                <w:szCs w:val="21"/>
                <w:lang w:val="bg-BG" w:eastAsia="bg-BG"/>
              </w:rPr>
              <w:t> = </w:t>
            </w:r>
            <w:r>
              <w:rPr>
                <w:rFonts w:ascii="Consolas" w:hAnsi="Consolas" w:eastAsia="Times New Roman" w:cs="Times New Roman"/>
                <w:i/>
                <w:iCs/>
                <w:color w:val="0000FF"/>
                <w:sz w:val="21"/>
                <w:szCs w:val="21"/>
                <w:lang w:val="bg-BG" w:eastAsia="bg-BG"/>
              </w:rPr>
              <w:t>new</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001080"/>
                <w:sz w:val="21"/>
                <w:szCs w:val="21"/>
                <w:lang w:val="bg-BG" w:eastAsia="bg-BG"/>
              </w:rPr>
              <w:t>classes</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267F99"/>
                <w:sz w:val="21"/>
                <w:szCs w:val="21"/>
                <w:lang w:val="bg-BG" w:eastAsia="bg-BG"/>
              </w:rPr>
              <w:t>Article</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A31515"/>
                <w:sz w:val="21"/>
                <w:szCs w:val="21"/>
                <w:lang w:val="bg-BG" w:eastAsia="bg-BG"/>
              </w:rPr>
              <w:t>"Lorem"</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A31515"/>
                <w:sz w:val="21"/>
                <w:szCs w:val="21"/>
                <w:lang w:val="bg-BG" w:eastAsia="bg-BG"/>
              </w:rPr>
              <w:t>"Lorem ipsum dolor sit amet, consectetur adipiscing elit. Fusce non tortor finibus, facilisis mauris vel</w:t>
            </w:r>
            <w:r>
              <w:rPr>
                <w:rFonts w:ascii="Consolas" w:hAnsi="Consolas" w:eastAsia="Times New Roman" w:cs="Times New Roman"/>
                <w:i/>
                <w:iCs/>
                <w:color w:val="A31515"/>
                <w:sz w:val="21"/>
                <w:szCs w:val="21"/>
                <w:lang w:eastAsia="bg-BG"/>
              </w:rPr>
              <w:t>…</w:t>
            </w:r>
            <w:r>
              <w:rPr>
                <w:rFonts w:ascii="Consolas" w:hAnsi="Consolas" w:eastAsia="Times New Roman" w:cs="Times New Roman"/>
                <w:i/>
                <w:iCs/>
                <w:color w:val="A31515"/>
                <w:sz w:val="21"/>
                <w:szCs w:val="21"/>
                <w:lang w:val="bg-BG" w:eastAsia="bg-BG"/>
              </w:rPr>
              <w:t>"</w:t>
            </w:r>
            <w:r>
              <w:rPr>
                <w:rFonts w:ascii="Consolas" w:hAnsi="Consolas" w:eastAsia="Times New Roman" w:cs="Times New Roman"/>
                <w:i/>
                <w:iCs/>
                <w:color w:val="000000"/>
                <w:sz w:val="21"/>
                <w:szCs w:val="21"/>
                <w:lang w:val="bg-BG" w:eastAsia="bg-BG"/>
              </w:rPr>
              <w:t>);</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1080"/>
                <w:sz w:val="21"/>
                <w:szCs w:val="21"/>
                <w:lang w:val="bg-BG" w:eastAsia="bg-BG"/>
              </w:rPr>
              <w:t>console</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log</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001080"/>
                <w:sz w:val="21"/>
                <w:szCs w:val="21"/>
                <w:lang w:val="bg-BG" w:eastAsia="bg-BG"/>
              </w:rPr>
              <w:t>lorem</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toString</w:t>
            </w:r>
            <w:r>
              <w:rPr>
                <w:rFonts w:ascii="Consolas" w:hAnsi="Consolas" w:eastAsia="Times New Roman" w:cs="Times New Roman"/>
                <w:i/>
                <w:iCs/>
                <w:color w:val="000000"/>
                <w:sz w:val="21"/>
                <w:szCs w:val="21"/>
                <w:lang w:val="bg-BG" w:eastAsia="bg-BG"/>
              </w:rPr>
              <w:t>()); </w:t>
            </w:r>
          </w:p>
          <w:p>
            <w:pPr>
              <w:shd w:val="clear" w:color="auto" w:fill="FFFFFF"/>
              <w:spacing w:before="0" w:after="0" w:line="285" w:lineRule="atLeast"/>
              <w:rPr>
                <w:rFonts w:ascii="Consolas" w:hAnsi="Consolas" w:eastAsia="Times New Roman" w:cs="Times New Roman"/>
                <w:i/>
                <w:iCs/>
                <w:color w:val="000000"/>
                <w:sz w:val="21"/>
                <w:szCs w:val="21"/>
                <w:lang w:eastAsia="bg-BG"/>
              </w:rPr>
            </w:pPr>
            <w:r>
              <w:rPr>
                <w:rFonts w:ascii="Consolas" w:hAnsi="Consolas" w:eastAsia="Times New Roman" w:cs="Times New Roman"/>
                <w:i/>
                <w:iCs/>
                <w:color w:val="000000"/>
                <w:sz w:val="21"/>
                <w:szCs w:val="21"/>
                <w:lang w:eastAsia="bg-BG"/>
              </w:rPr>
              <w:t>------------------------------</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00FF"/>
                <w:sz w:val="21"/>
                <w:szCs w:val="21"/>
                <w:lang w:val="bg-BG" w:eastAsia="bg-BG"/>
              </w:rPr>
              <w:t>let</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001080"/>
                <w:sz w:val="21"/>
                <w:szCs w:val="21"/>
                <w:lang w:val="bg-BG" w:eastAsia="bg-BG"/>
              </w:rPr>
              <w:t>short</w:t>
            </w:r>
            <w:r>
              <w:rPr>
                <w:rFonts w:ascii="Consolas" w:hAnsi="Consolas" w:eastAsia="Times New Roman" w:cs="Times New Roman"/>
                <w:i/>
                <w:iCs/>
                <w:color w:val="000000"/>
                <w:sz w:val="21"/>
                <w:szCs w:val="21"/>
                <w:lang w:val="bg-BG" w:eastAsia="bg-BG"/>
              </w:rPr>
              <w:t> = </w:t>
            </w:r>
            <w:r>
              <w:rPr>
                <w:rFonts w:ascii="Consolas" w:hAnsi="Consolas" w:eastAsia="Times New Roman" w:cs="Times New Roman"/>
                <w:i/>
                <w:iCs/>
                <w:color w:val="0000FF"/>
                <w:sz w:val="21"/>
                <w:szCs w:val="21"/>
                <w:lang w:val="bg-BG" w:eastAsia="bg-BG"/>
              </w:rPr>
              <w:t>new</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001080"/>
                <w:sz w:val="21"/>
                <w:szCs w:val="21"/>
                <w:lang w:val="bg-BG" w:eastAsia="bg-BG"/>
              </w:rPr>
              <w:t>classes</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267F99"/>
                <w:sz w:val="21"/>
                <w:szCs w:val="21"/>
                <w:lang w:val="bg-BG" w:eastAsia="bg-BG"/>
              </w:rPr>
              <w:t>ShortReports</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A31515"/>
                <w:sz w:val="21"/>
                <w:szCs w:val="21"/>
                <w:lang w:val="bg-BG" w:eastAsia="bg-BG"/>
              </w:rPr>
              <w:t>"SpaceX and Javascript"</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A31515"/>
                <w:sz w:val="21"/>
                <w:szCs w:val="21"/>
                <w:lang w:val="bg-BG" w:eastAsia="bg-BG"/>
              </w:rPr>
              <w:t>"Yes, its damn true.SpaceX in its recent launch Dragon 2 Flight has used a technology based on Chromium and Javascript. What are your views on this ?"</w:t>
            </w:r>
            <w:r>
              <w:rPr>
                <w:rFonts w:ascii="Consolas" w:hAnsi="Consolas" w:eastAsia="Times New Roman" w:cs="Times New Roman"/>
                <w:i/>
                <w:iCs/>
                <w:color w:val="000000"/>
                <w:sz w:val="21"/>
                <w:szCs w:val="21"/>
                <w:lang w:val="bg-BG" w:eastAsia="bg-BG"/>
              </w:rPr>
              <w:t>, { </w:t>
            </w:r>
            <w:r>
              <w:rPr>
                <w:rFonts w:ascii="Consolas" w:hAnsi="Consolas" w:eastAsia="Times New Roman" w:cs="Times New Roman"/>
                <w:i/>
                <w:iCs/>
                <w:color w:val="001080"/>
                <w:sz w:val="21"/>
                <w:szCs w:val="21"/>
                <w:lang w:val="bg-BG" w:eastAsia="bg-BG"/>
              </w:rPr>
              <w:t>title:</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A31515"/>
                <w:sz w:val="21"/>
                <w:szCs w:val="21"/>
                <w:lang w:val="bg-BG" w:eastAsia="bg-BG"/>
              </w:rPr>
              <w:t>"Dragon 2"</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001080"/>
                <w:sz w:val="21"/>
                <w:szCs w:val="21"/>
                <w:lang w:val="bg-BG" w:eastAsia="bg-BG"/>
              </w:rPr>
              <w:t>author:</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A31515"/>
                <w:sz w:val="21"/>
                <w:szCs w:val="21"/>
                <w:lang w:val="bg-BG" w:eastAsia="bg-BG"/>
              </w:rPr>
              <w:t>"wikipedia.org"</w:t>
            </w:r>
            <w:r>
              <w:rPr>
                <w:rFonts w:ascii="Consolas" w:hAnsi="Consolas" w:eastAsia="Times New Roman" w:cs="Times New Roman"/>
                <w:i/>
                <w:iCs/>
                <w:color w:val="000000"/>
                <w:sz w:val="21"/>
                <w:szCs w:val="21"/>
                <w:lang w:val="bg-BG" w:eastAsia="bg-BG"/>
              </w:rPr>
              <w:t> });</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1080"/>
                <w:sz w:val="21"/>
                <w:szCs w:val="21"/>
                <w:lang w:val="bg-BG" w:eastAsia="bg-BG"/>
              </w:rPr>
              <w:t>console</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log</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001080"/>
                <w:sz w:val="21"/>
                <w:szCs w:val="21"/>
                <w:lang w:val="bg-BG" w:eastAsia="bg-BG"/>
              </w:rPr>
              <w:t>short</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addComment</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A31515"/>
                <w:sz w:val="21"/>
                <w:szCs w:val="21"/>
                <w:lang w:val="bg-BG" w:eastAsia="bg-BG"/>
              </w:rPr>
              <w:t>"Thank god they didn</w:t>
            </w:r>
            <w:r>
              <w:rPr>
                <w:rFonts w:ascii="Consolas" w:hAnsi="Consolas" w:eastAsia="Times New Roman" w:cs="Times New Roman"/>
                <w:i/>
                <w:iCs/>
                <w:color w:val="A31515"/>
                <w:sz w:val="21"/>
                <w:szCs w:val="21"/>
                <w:lang w:eastAsia="bg-BG"/>
              </w:rPr>
              <w:t>'</w:t>
            </w:r>
            <w:r>
              <w:rPr>
                <w:rFonts w:ascii="Consolas" w:hAnsi="Consolas" w:eastAsia="Times New Roman" w:cs="Times New Roman"/>
                <w:i/>
                <w:iCs/>
                <w:color w:val="A31515"/>
                <w:sz w:val="21"/>
                <w:szCs w:val="21"/>
                <w:lang w:val="bg-BG" w:eastAsia="bg-BG"/>
              </w:rPr>
              <w:t>t use java."</w:t>
            </w:r>
            <w:r>
              <w:rPr>
                <w:rFonts w:ascii="Consolas" w:hAnsi="Consolas" w:eastAsia="Times New Roman" w:cs="Times New Roman"/>
                <w:i/>
                <w:iCs/>
                <w:color w:val="000000"/>
                <w:sz w:val="21"/>
                <w:szCs w:val="21"/>
                <w:lang w:val="bg-BG" w:eastAsia="bg-BG"/>
              </w:rPr>
              <w:t>))</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1080"/>
                <w:sz w:val="21"/>
                <w:szCs w:val="21"/>
                <w:lang w:val="bg-BG" w:eastAsia="bg-BG"/>
              </w:rPr>
              <w:t>short</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addComment</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A31515"/>
                <w:sz w:val="21"/>
                <w:szCs w:val="21"/>
                <w:lang w:val="bg-BG" w:eastAsia="bg-BG"/>
              </w:rPr>
              <w:t>"In the end JavaScript"s features are executed in C++ — the underlying language."</w:t>
            </w:r>
            <w:r>
              <w:rPr>
                <w:rFonts w:ascii="Consolas" w:hAnsi="Consolas" w:eastAsia="Times New Roman" w:cs="Times New Roman"/>
                <w:i/>
                <w:iCs/>
                <w:color w:val="000000"/>
                <w:sz w:val="21"/>
                <w:szCs w:val="21"/>
                <w:lang w:val="bg-BG" w:eastAsia="bg-BG"/>
              </w:rPr>
              <w:t>)</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1080"/>
                <w:sz w:val="21"/>
                <w:szCs w:val="21"/>
                <w:lang w:val="bg-BG" w:eastAsia="bg-BG"/>
              </w:rPr>
              <w:t>console</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log</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001080"/>
                <w:sz w:val="21"/>
                <w:szCs w:val="21"/>
                <w:lang w:val="bg-BG" w:eastAsia="bg-BG"/>
              </w:rPr>
              <w:t>short</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toString</w:t>
            </w:r>
            <w:r>
              <w:rPr>
                <w:rFonts w:ascii="Consolas" w:hAnsi="Consolas" w:eastAsia="Times New Roman" w:cs="Times New Roman"/>
                <w:i/>
                <w:iCs/>
                <w:color w:val="000000"/>
                <w:sz w:val="21"/>
                <w:szCs w:val="21"/>
                <w:lang w:val="bg-BG" w:eastAsia="bg-BG"/>
              </w:rPr>
              <w:t>()); </w:t>
            </w:r>
          </w:p>
          <w:p>
            <w:pPr>
              <w:shd w:val="clear" w:color="auto" w:fill="FFFFFF"/>
              <w:spacing w:before="0" w:after="0" w:line="285" w:lineRule="atLeast"/>
              <w:rPr>
                <w:rFonts w:ascii="Consolas" w:hAnsi="Consolas" w:eastAsia="Times New Roman" w:cs="Times New Roman"/>
                <w:i/>
                <w:iCs/>
                <w:color w:val="000000"/>
                <w:sz w:val="21"/>
                <w:szCs w:val="21"/>
                <w:lang w:eastAsia="bg-BG"/>
              </w:rPr>
            </w:pPr>
            <w:r>
              <w:rPr>
                <w:rFonts w:ascii="Consolas" w:hAnsi="Consolas" w:eastAsia="Times New Roman" w:cs="Times New Roman"/>
                <w:i/>
                <w:iCs/>
                <w:color w:val="000000"/>
                <w:sz w:val="21"/>
                <w:szCs w:val="21"/>
                <w:lang w:eastAsia="bg-BG"/>
              </w:rPr>
              <w:t>------------------------------</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00FF"/>
                <w:sz w:val="21"/>
                <w:szCs w:val="21"/>
                <w:lang w:val="bg-BG" w:eastAsia="bg-BG"/>
              </w:rPr>
              <w:t>let</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001080"/>
                <w:sz w:val="21"/>
                <w:szCs w:val="21"/>
                <w:lang w:val="bg-BG" w:eastAsia="bg-BG"/>
              </w:rPr>
              <w:t>book</w:t>
            </w:r>
            <w:r>
              <w:rPr>
                <w:rFonts w:ascii="Consolas" w:hAnsi="Consolas" w:eastAsia="Times New Roman" w:cs="Times New Roman"/>
                <w:i/>
                <w:iCs/>
                <w:color w:val="000000"/>
                <w:sz w:val="21"/>
                <w:szCs w:val="21"/>
                <w:lang w:val="bg-BG" w:eastAsia="bg-BG"/>
              </w:rPr>
              <w:t> = </w:t>
            </w:r>
            <w:r>
              <w:rPr>
                <w:rFonts w:ascii="Consolas" w:hAnsi="Consolas" w:eastAsia="Times New Roman" w:cs="Times New Roman"/>
                <w:i/>
                <w:iCs/>
                <w:color w:val="0000FF"/>
                <w:sz w:val="21"/>
                <w:szCs w:val="21"/>
                <w:lang w:val="bg-BG" w:eastAsia="bg-BG"/>
              </w:rPr>
              <w:t>new</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001080"/>
                <w:sz w:val="21"/>
                <w:szCs w:val="21"/>
                <w:lang w:val="bg-BG" w:eastAsia="bg-BG"/>
              </w:rPr>
              <w:t>classes</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267F99"/>
                <w:sz w:val="21"/>
                <w:szCs w:val="21"/>
                <w:lang w:val="bg-BG" w:eastAsia="bg-BG"/>
              </w:rPr>
              <w:t>BookReview</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A31515"/>
                <w:sz w:val="21"/>
                <w:szCs w:val="21"/>
                <w:lang w:val="bg-BG" w:eastAsia="bg-BG"/>
              </w:rPr>
              <w:t>"The Great Gatsby is so much more than a love story"</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A31515"/>
                <w:sz w:val="21"/>
                <w:szCs w:val="21"/>
                <w:lang w:val="bg-BG" w:eastAsia="bg-BG"/>
              </w:rPr>
              <w:t>"The Great Gatsby is in many ways similar to Romeo and Juliet, yet I believe that it is so much more than just a love story. It is also a reflection on the hollowness of a life of leisure. ..."</w:t>
            </w:r>
            <w:r>
              <w:rPr>
                <w:rFonts w:ascii="Consolas" w:hAnsi="Consolas" w:eastAsia="Times New Roman" w:cs="Times New Roman"/>
                <w:i/>
                <w:iCs/>
                <w:color w:val="000000"/>
                <w:sz w:val="21"/>
                <w:szCs w:val="21"/>
                <w:lang w:val="bg-BG" w:eastAsia="bg-BG"/>
              </w:rPr>
              <w:t>, { </w:t>
            </w:r>
            <w:r>
              <w:rPr>
                <w:rFonts w:ascii="Consolas" w:hAnsi="Consolas" w:eastAsia="Times New Roman" w:cs="Times New Roman"/>
                <w:i/>
                <w:iCs/>
                <w:color w:val="001080"/>
                <w:sz w:val="21"/>
                <w:szCs w:val="21"/>
                <w:lang w:val="bg-BG" w:eastAsia="bg-BG"/>
              </w:rPr>
              <w:t>name:</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A31515"/>
                <w:sz w:val="21"/>
                <w:szCs w:val="21"/>
                <w:lang w:val="bg-BG" w:eastAsia="bg-BG"/>
              </w:rPr>
              <w:t>"The Great Gatsby"</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001080"/>
                <w:sz w:val="21"/>
                <w:szCs w:val="21"/>
                <w:lang w:val="bg-BG" w:eastAsia="bg-BG"/>
              </w:rPr>
              <w:t>author:</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A31515"/>
                <w:sz w:val="21"/>
                <w:szCs w:val="21"/>
                <w:lang w:val="bg-BG" w:eastAsia="bg-BG"/>
              </w:rPr>
              <w:t>"F Scott Fitzgerald"</w:t>
            </w:r>
            <w:r>
              <w:rPr>
                <w:rFonts w:ascii="Consolas" w:hAnsi="Consolas" w:eastAsia="Times New Roman" w:cs="Times New Roman"/>
                <w:i/>
                <w:iCs/>
                <w:color w:val="000000"/>
                <w:sz w:val="21"/>
                <w:szCs w:val="21"/>
                <w:lang w:val="bg-BG" w:eastAsia="bg-BG"/>
              </w:rPr>
              <w:t> });</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1080"/>
                <w:sz w:val="21"/>
                <w:szCs w:val="21"/>
                <w:lang w:val="bg-BG" w:eastAsia="bg-BG"/>
              </w:rPr>
              <w:t>console</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log</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001080"/>
                <w:sz w:val="21"/>
                <w:szCs w:val="21"/>
                <w:lang w:val="bg-BG" w:eastAsia="bg-BG"/>
              </w:rPr>
              <w:t>book</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addClient</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A31515"/>
                <w:sz w:val="21"/>
                <w:szCs w:val="21"/>
                <w:lang w:val="bg-BG" w:eastAsia="bg-BG"/>
              </w:rPr>
              <w:t>"The Guardian"</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A31515"/>
                <w:sz w:val="21"/>
                <w:szCs w:val="21"/>
                <w:lang w:val="bg-BG" w:eastAsia="bg-BG"/>
              </w:rPr>
              <w:t>"100 symbols"</w:t>
            </w:r>
            <w:r>
              <w:rPr>
                <w:rFonts w:ascii="Consolas" w:hAnsi="Consolas" w:eastAsia="Times New Roman" w:cs="Times New Roman"/>
                <w:i/>
                <w:iCs/>
                <w:color w:val="000000"/>
                <w:sz w:val="21"/>
                <w:szCs w:val="21"/>
                <w:lang w:val="bg-BG" w:eastAsia="bg-BG"/>
              </w:rPr>
              <w:t>));</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1080"/>
                <w:sz w:val="21"/>
                <w:szCs w:val="21"/>
                <w:lang w:val="bg-BG" w:eastAsia="bg-BG"/>
              </w:rPr>
              <w:t>console</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log</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001080"/>
                <w:sz w:val="21"/>
                <w:szCs w:val="21"/>
                <w:lang w:val="bg-BG" w:eastAsia="bg-BG"/>
              </w:rPr>
              <w:t>book</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addClient</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A31515"/>
                <w:sz w:val="21"/>
                <w:szCs w:val="21"/>
                <w:lang w:val="bg-BG" w:eastAsia="bg-BG"/>
              </w:rPr>
              <w:t>"Goodreads"</w:t>
            </w:r>
            <w:r>
              <w:rPr>
                <w:rFonts w:ascii="Consolas" w:hAnsi="Consolas" w:eastAsia="Times New Roman" w:cs="Times New Roman"/>
                <w:i/>
                <w:iCs/>
                <w:color w:val="000000"/>
                <w:sz w:val="21"/>
                <w:szCs w:val="21"/>
                <w:lang w:val="bg-BG" w:eastAsia="bg-BG"/>
              </w:rPr>
              <w:t>, </w:t>
            </w:r>
            <w:r>
              <w:rPr>
                <w:rFonts w:ascii="Consolas" w:hAnsi="Consolas" w:eastAsia="Times New Roman" w:cs="Times New Roman"/>
                <w:i/>
                <w:iCs/>
                <w:color w:val="A31515"/>
                <w:sz w:val="21"/>
                <w:szCs w:val="21"/>
                <w:lang w:val="bg-BG" w:eastAsia="bg-BG"/>
              </w:rPr>
              <w:t>"30 symbols"</w:t>
            </w:r>
            <w:r>
              <w:rPr>
                <w:rFonts w:ascii="Consolas" w:hAnsi="Consolas" w:eastAsia="Times New Roman" w:cs="Times New Roman"/>
                <w:i/>
                <w:iCs/>
                <w:color w:val="000000"/>
                <w:sz w:val="21"/>
                <w:szCs w:val="21"/>
                <w:lang w:val="bg-BG" w:eastAsia="bg-BG"/>
              </w:rPr>
              <w:t>));</w:t>
            </w:r>
          </w:p>
          <w:p>
            <w:pPr>
              <w:shd w:val="clear" w:color="auto" w:fill="FFFFFF"/>
              <w:spacing w:before="0" w:after="0" w:line="285" w:lineRule="atLeast"/>
              <w:rPr>
                <w:rFonts w:ascii="Consolas" w:hAnsi="Consolas" w:eastAsia="Times New Roman" w:cs="Times New Roman"/>
                <w:i/>
                <w:iCs/>
                <w:color w:val="000000"/>
                <w:sz w:val="21"/>
                <w:szCs w:val="21"/>
                <w:lang w:val="bg-BG" w:eastAsia="bg-BG"/>
              </w:rPr>
            </w:pPr>
            <w:r>
              <w:rPr>
                <w:rFonts w:ascii="Consolas" w:hAnsi="Consolas" w:eastAsia="Times New Roman" w:cs="Times New Roman"/>
                <w:i/>
                <w:iCs/>
                <w:color w:val="001080"/>
                <w:sz w:val="21"/>
                <w:szCs w:val="21"/>
                <w:lang w:val="bg-BG" w:eastAsia="bg-BG"/>
              </w:rPr>
              <w:t>console</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log</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001080"/>
                <w:sz w:val="21"/>
                <w:szCs w:val="21"/>
                <w:lang w:val="bg-BG" w:eastAsia="bg-BG"/>
              </w:rPr>
              <w:t>book</w:t>
            </w:r>
            <w:r>
              <w:rPr>
                <w:rFonts w:ascii="Consolas" w:hAnsi="Consolas" w:eastAsia="Times New Roman" w:cs="Times New Roman"/>
                <w:i/>
                <w:iCs/>
                <w:color w:val="000000"/>
                <w:sz w:val="21"/>
                <w:szCs w:val="21"/>
                <w:lang w:val="bg-BG" w:eastAsia="bg-BG"/>
              </w:rPr>
              <w:t>.</w:t>
            </w:r>
            <w:r>
              <w:rPr>
                <w:rFonts w:ascii="Consolas" w:hAnsi="Consolas" w:eastAsia="Times New Roman" w:cs="Times New Roman"/>
                <w:i/>
                <w:iCs/>
                <w:color w:val="795E26"/>
                <w:sz w:val="21"/>
                <w:szCs w:val="21"/>
                <w:lang w:val="bg-BG" w:eastAsia="bg-BG"/>
              </w:rPr>
              <w:t>toString</w:t>
            </w:r>
            <w:r>
              <w:rPr>
                <w:rFonts w:ascii="Consolas" w:hAnsi="Consolas" w:eastAsia="Times New Roman" w:cs="Times New Roman"/>
                <w:i/>
                <w:iCs/>
                <w:color w:val="000000"/>
                <w:sz w:val="21"/>
                <w:szCs w:val="21"/>
                <w:lang w:val="bg-BG" w:eastAsia="bg-BG"/>
              </w:rPr>
              <w:t>()); </w:t>
            </w:r>
          </w:p>
          <w:p>
            <w:pPr>
              <w:shd w:val="clear" w:color="auto" w:fill="FFFFFF"/>
              <w:spacing w:before="0" w:after="0" w:line="285" w:lineRule="atLeast"/>
              <w:rPr>
                <w:rFonts w:ascii="Consolas" w:hAnsi="Consolas" w:eastAsia="Times New Roman" w:cs="Times New Roman"/>
                <w:i/>
                <w:iCs/>
                <w:color w:val="000000"/>
                <w:sz w:val="21"/>
                <w:szCs w:val="21"/>
              </w:rPr>
            </w:pPr>
          </w:p>
        </w:tc>
      </w:tr>
      <w:tr>
        <w:tblPrEx>
          <w:tblCellMar>
            <w:top w:w="0" w:type="dxa"/>
            <w:left w:w="10" w:type="dxa"/>
            <w:bottom w:w="0" w:type="dxa"/>
            <w:right w:w="10" w:type="dxa"/>
          </w:tblCellMar>
        </w:tblPrEx>
        <w:trPr>
          <w:trHeight w:val="272" w:hRule="atLeast"/>
        </w:trPr>
        <w:tc>
          <w:tcPr>
            <w:tcW w:w="10201" w:type="dxa"/>
            <w:tcBorders>
              <w:top w:val="single" w:color="000000" w:sz="4" w:space="0"/>
              <w:left w:val="single" w:color="000000" w:sz="4" w:space="0"/>
              <w:bottom w:val="single" w:color="000000" w:sz="4" w:space="0"/>
              <w:right w:val="single" w:color="000000" w:sz="4" w:space="0"/>
            </w:tcBorders>
            <w:shd w:val="clear" w:color="auto" w:fill="D9D9D9"/>
            <w:tcMar>
              <w:top w:w="113" w:type="dxa"/>
              <w:left w:w="85" w:type="dxa"/>
              <w:bottom w:w="113" w:type="dxa"/>
              <w:right w:w="85" w:type="dxa"/>
            </w:tcMar>
          </w:tcPr>
          <w:p>
            <w:pPr>
              <w:pStyle w:val="26"/>
              <w:spacing w:before="0" w:after="0" w:line="240" w:lineRule="auto"/>
              <w:jc w:val="center"/>
              <w:rPr>
                <w:rFonts w:ascii="Calibri" w:hAnsi="Calibri" w:cs="Calibri"/>
                <w:i/>
                <w:iCs/>
              </w:rPr>
            </w:pPr>
            <w:r>
              <w:rPr>
                <w:rFonts w:ascii="Calibri" w:hAnsi="Calibri" w:cs="Calibri"/>
                <w:i/>
                <w:iCs/>
              </w:rPr>
              <w:t>Corresponding output</w:t>
            </w:r>
          </w:p>
        </w:tc>
      </w:tr>
      <w:tr>
        <w:tblPrEx>
          <w:tblCellMar>
            <w:top w:w="0" w:type="dxa"/>
            <w:left w:w="10" w:type="dxa"/>
            <w:bottom w:w="0" w:type="dxa"/>
            <w:right w:w="10" w:type="dxa"/>
          </w:tblCellMar>
        </w:tblPrEx>
        <w:trPr>
          <w:trHeight w:val="944" w:hRule="atLeast"/>
        </w:trPr>
        <w:tc>
          <w:tcPr>
            <w:tcW w:w="10201" w:type="dxa"/>
            <w:tcBorders>
              <w:top w:val="single" w:color="000000" w:sz="4" w:space="0"/>
              <w:left w:val="single" w:color="000000" w:sz="4" w:space="0"/>
              <w:bottom w:val="single" w:color="000000" w:sz="4" w:space="0"/>
              <w:right w:val="single" w:color="000000" w:sz="4" w:space="0"/>
            </w:tcBorders>
            <w:shd w:val="clear" w:color="auto" w:fill="auto"/>
            <w:tcMar>
              <w:top w:w="113" w:type="dxa"/>
              <w:left w:w="85" w:type="dxa"/>
              <w:bottom w:w="113" w:type="dxa"/>
              <w:right w:w="85" w:type="dxa"/>
            </w:tcMar>
          </w:tcPr>
          <w:p>
            <w:pPr>
              <w:pStyle w:val="26"/>
              <w:rPr>
                <w:b w:val="0"/>
                <w:i/>
                <w:iCs/>
                <w:lang w:val="bg-BG" w:eastAsia="bg-BG"/>
              </w:rPr>
            </w:pPr>
            <w:r>
              <w:rPr>
                <w:b w:val="0"/>
                <w:i/>
                <w:iCs/>
                <w:lang w:val="bg-BG" w:eastAsia="bg-BG"/>
              </w:rPr>
              <w:t>Title: Lorem</w:t>
            </w:r>
          </w:p>
          <w:p>
            <w:pPr>
              <w:pStyle w:val="26"/>
              <w:rPr>
                <w:b w:val="0"/>
                <w:i/>
                <w:iCs/>
                <w:lang w:val="bg-BG" w:eastAsia="bg-BG"/>
              </w:rPr>
            </w:pPr>
            <w:r>
              <w:rPr>
                <w:b w:val="0"/>
                <w:i/>
                <w:iCs/>
                <w:lang w:val="bg-BG" w:eastAsia="bg-BG"/>
              </w:rPr>
              <w:t>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sapien. Pellentesque porta mauris ac dolor commodo, congue condimentum orci varius. Ut ultrices pretium commodo. Aenean facilisis mattis facilisis.</w:t>
            </w:r>
          </w:p>
          <w:p>
            <w:pPr>
              <w:pStyle w:val="26"/>
              <w:rPr>
                <w:b w:val="0"/>
                <w:i/>
                <w:iCs/>
                <w:lang w:eastAsia="bg-BG"/>
              </w:rPr>
            </w:pPr>
            <w:r>
              <w:rPr>
                <w:b w:val="0"/>
                <w:i/>
                <w:iCs/>
                <w:lang w:eastAsia="bg-BG"/>
              </w:rPr>
              <w:t>----------------------</w:t>
            </w:r>
          </w:p>
          <w:p>
            <w:pPr>
              <w:pStyle w:val="26"/>
              <w:rPr>
                <w:b w:val="0"/>
                <w:i/>
                <w:iCs/>
                <w:lang w:val="bg-BG" w:eastAsia="bg-BG"/>
              </w:rPr>
            </w:pPr>
            <w:r>
              <w:rPr>
                <w:b w:val="0"/>
                <w:i/>
                <w:iCs/>
                <w:lang w:val="bg-BG" w:eastAsia="bg-BG"/>
              </w:rPr>
              <w:t>The comment is added.</w:t>
            </w:r>
          </w:p>
          <w:p>
            <w:pPr>
              <w:pStyle w:val="26"/>
              <w:rPr>
                <w:b w:val="0"/>
                <w:i/>
                <w:iCs/>
                <w:lang w:val="bg-BG" w:eastAsia="bg-BG"/>
              </w:rPr>
            </w:pPr>
            <w:r>
              <w:rPr>
                <w:b w:val="0"/>
                <w:i/>
                <w:iCs/>
                <w:lang w:val="bg-BG" w:eastAsia="bg-BG"/>
              </w:rPr>
              <w:t>Title: SpaceX and Javascrip</w:t>
            </w:r>
            <w:bookmarkStart w:id="1" w:name="_GoBack"/>
            <w:bookmarkEnd w:id="1"/>
            <w:r>
              <w:rPr>
                <w:b w:val="0"/>
                <w:i/>
                <w:iCs/>
                <w:lang w:val="bg-BG" w:eastAsia="bg-BG"/>
              </w:rPr>
              <w:t>t</w:t>
            </w:r>
          </w:p>
          <w:p>
            <w:pPr>
              <w:pStyle w:val="26"/>
              <w:rPr>
                <w:b w:val="0"/>
                <w:i/>
                <w:iCs/>
                <w:lang w:val="bg-BG" w:eastAsia="bg-BG"/>
              </w:rPr>
            </w:pPr>
            <w:r>
              <w:rPr>
                <w:b w:val="0"/>
                <w:i/>
                <w:iCs/>
                <w:lang w:val="bg-BG" w:eastAsia="bg-BG"/>
              </w:rPr>
              <w:t>Content: Yes, its damn true.SpaceX in its recent launch Dragon 2 Flight has used a technology based on Chromium and Javascript. What are your views on this ?</w:t>
            </w:r>
          </w:p>
          <w:p>
            <w:pPr>
              <w:pStyle w:val="26"/>
              <w:rPr>
                <w:b w:val="0"/>
                <w:i/>
                <w:iCs/>
                <w:lang w:val="bg-BG" w:eastAsia="bg-BG"/>
              </w:rPr>
            </w:pPr>
            <w:r>
              <w:rPr>
                <w:b w:val="0"/>
                <w:i/>
                <w:iCs/>
                <w:lang w:val="bg-BG" w:eastAsia="bg-BG"/>
              </w:rPr>
              <w:t>Original Research: Dragon 2 by wikipedia.org</w:t>
            </w:r>
          </w:p>
          <w:p>
            <w:pPr>
              <w:pStyle w:val="26"/>
              <w:rPr>
                <w:b w:val="0"/>
                <w:i/>
                <w:iCs/>
                <w:lang w:val="bg-BG" w:eastAsia="bg-BG"/>
              </w:rPr>
            </w:pPr>
            <w:r>
              <w:rPr>
                <w:b w:val="0"/>
                <w:i/>
                <w:iCs/>
                <w:lang w:val="bg-BG" w:eastAsia="bg-BG"/>
              </w:rPr>
              <w:t>Comments:</w:t>
            </w:r>
          </w:p>
          <w:p>
            <w:pPr>
              <w:pStyle w:val="26"/>
              <w:rPr>
                <w:b w:val="0"/>
                <w:i/>
                <w:iCs/>
                <w:lang w:val="bg-BG" w:eastAsia="bg-BG"/>
              </w:rPr>
            </w:pPr>
            <w:r>
              <w:rPr>
                <w:b w:val="0"/>
                <w:i/>
                <w:iCs/>
                <w:lang w:val="bg-BG" w:eastAsia="bg-BG"/>
              </w:rPr>
              <w:t>Thank god they didn</w:t>
            </w:r>
            <w:r>
              <w:rPr>
                <w:b w:val="0"/>
                <w:i/>
                <w:iCs/>
                <w:lang w:eastAsia="bg-BG"/>
              </w:rPr>
              <w:t>'</w:t>
            </w:r>
            <w:r>
              <w:rPr>
                <w:b w:val="0"/>
                <w:i/>
                <w:iCs/>
                <w:lang w:val="bg-BG" w:eastAsia="bg-BG"/>
              </w:rPr>
              <w:t>t use java.</w:t>
            </w:r>
          </w:p>
          <w:p>
            <w:pPr>
              <w:pStyle w:val="26"/>
              <w:rPr>
                <w:b w:val="0"/>
                <w:i/>
                <w:iCs/>
                <w:lang w:val="bg-BG" w:eastAsia="bg-BG"/>
              </w:rPr>
            </w:pPr>
            <w:r>
              <w:rPr>
                <w:b w:val="0"/>
                <w:i/>
                <w:iCs/>
                <w:lang w:val="bg-BG" w:eastAsia="bg-BG"/>
              </w:rPr>
              <w:t>In the end JavaScript</w:t>
            </w:r>
            <w:r>
              <w:rPr>
                <w:b w:val="0"/>
                <w:i/>
                <w:iCs/>
                <w:lang w:eastAsia="bg-BG"/>
              </w:rPr>
              <w:t>'</w:t>
            </w:r>
            <w:r>
              <w:rPr>
                <w:b w:val="0"/>
                <w:i/>
                <w:iCs/>
                <w:lang w:val="bg-BG" w:eastAsia="bg-BG"/>
              </w:rPr>
              <w:t>s features are executed in C++ — the underlying language.</w:t>
            </w:r>
          </w:p>
          <w:p>
            <w:pPr>
              <w:pStyle w:val="26"/>
              <w:rPr>
                <w:b w:val="0"/>
                <w:i/>
                <w:iCs/>
                <w:lang w:eastAsia="bg-BG"/>
              </w:rPr>
            </w:pPr>
            <w:r>
              <w:rPr>
                <w:b w:val="0"/>
                <w:i/>
                <w:iCs/>
                <w:lang w:eastAsia="bg-BG"/>
              </w:rPr>
              <w:t>----------------------</w:t>
            </w:r>
          </w:p>
          <w:p>
            <w:pPr>
              <w:pStyle w:val="26"/>
              <w:rPr>
                <w:b w:val="0"/>
                <w:i/>
                <w:iCs/>
                <w:lang w:val="bg-BG" w:eastAsia="bg-BG"/>
              </w:rPr>
            </w:pPr>
            <w:r>
              <w:rPr>
                <w:b w:val="0"/>
                <w:i/>
                <w:iCs/>
                <w:lang w:val="bg-BG" w:eastAsia="bg-BG"/>
              </w:rPr>
              <w:t>The Guardian has ordered a review for The Great Gatsby</w:t>
            </w:r>
          </w:p>
          <w:p>
            <w:pPr>
              <w:pStyle w:val="26"/>
              <w:rPr>
                <w:b w:val="0"/>
                <w:i/>
                <w:iCs/>
                <w:lang w:val="bg-BG" w:eastAsia="bg-BG"/>
              </w:rPr>
            </w:pPr>
            <w:r>
              <w:rPr>
                <w:b w:val="0"/>
                <w:i/>
                <w:iCs/>
                <w:lang w:val="bg-BG" w:eastAsia="bg-BG"/>
              </w:rPr>
              <w:t>Goodreads has ordered a review for The Great Gatsby</w:t>
            </w:r>
          </w:p>
          <w:p>
            <w:pPr>
              <w:pStyle w:val="26"/>
              <w:rPr>
                <w:b w:val="0"/>
                <w:i/>
                <w:iCs/>
                <w:lang w:val="bg-BG" w:eastAsia="bg-BG"/>
              </w:rPr>
            </w:pPr>
            <w:r>
              <w:rPr>
                <w:b w:val="0"/>
                <w:i/>
                <w:iCs/>
                <w:lang w:val="bg-BG" w:eastAsia="bg-BG"/>
              </w:rPr>
              <w:t>Title: The Great Gatsby is so much more than a love story</w:t>
            </w:r>
          </w:p>
          <w:p>
            <w:pPr>
              <w:pStyle w:val="26"/>
              <w:rPr>
                <w:b w:val="0"/>
                <w:i/>
                <w:iCs/>
                <w:lang w:val="bg-BG" w:eastAsia="bg-BG"/>
              </w:rPr>
            </w:pPr>
            <w:r>
              <w:rPr>
                <w:b w:val="0"/>
                <w:i/>
                <w:iCs/>
                <w:lang w:val="bg-BG" w:eastAsia="bg-BG"/>
              </w:rPr>
              <w:t>Content: The Great Gatsby is in many ways similar to Romeo and Juliet, yet I believe that it is so much more than just a love story. It is also a reflection on the hollowness of a life of leisure. ...</w:t>
            </w:r>
          </w:p>
          <w:p>
            <w:pPr>
              <w:pStyle w:val="26"/>
              <w:rPr>
                <w:b w:val="0"/>
                <w:i/>
                <w:iCs/>
                <w:lang w:val="bg-BG" w:eastAsia="bg-BG"/>
              </w:rPr>
            </w:pPr>
            <w:r>
              <w:rPr>
                <w:b w:val="0"/>
                <w:i/>
                <w:iCs/>
                <w:lang w:val="bg-BG" w:eastAsia="bg-BG"/>
              </w:rPr>
              <w:t>Book: The Great Gatsby</w:t>
            </w:r>
          </w:p>
          <w:p>
            <w:pPr>
              <w:pStyle w:val="26"/>
              <w:rPr>
                <w:b w:val="0"/>
                <w:i/>
                <w:iCs/>
                <w:lang w:val="bg-BG" w:eastAsia="bg-BG"/>
              </w:rPr>
            </w:pPr>
            <w:r>
              <w:rPr>
                <w:b w:val="0"/>
                <w:i/>
                <w:iCs/>
                <w:lang w:val="bg-BG" w:eastAsia="bg-BG"/>
              </w:rPr>
              <w:t>Orders:</w:t>
            </w:r>
          </w:p>
          <w:p>
            <w:pPr>
              <w:pStyle w:val="26"/>
              <w:rPr>
                <w:b w:val="0"/>
                <w:i/>
                <w:iCs/>
                <w:lang w:val="bg-BG" w:eastAsia="bg-BG"/>
              </w:rPr>
            </w:pPr>
            <w:r>
              <w:rPr>
                <w:b w:val="0"/>
                <w:i/>
                <w:iCs/>
                <w:lang w:val="bg-BG" w:eastAsia="bg-BG"/>
              </w:rPr>
              <w:t>The Guardian - 100 symbols</w:t>
            </w:r>
          </w:p>
          <w:p>
            <w:pPr>
              <w:pStyle w:val="26"/>
              <w:rPr>
                <w:i/>
                <w:iCs/>
                <w:lang w:eastAsia="bg-BG"/>
              </w:rPr>
            </w:pPr>
            <w:r>
              <w:rPr>
                <w:b w:val="0"/>
                <w:i/>
                <w:iCs/>
                <w:lang w:val="bg-BG" w:eastAsia="bg-BG"/>
              </w:rPr>
              <w:t>Goodreads - 30 symbols</w:t>
            </w:r>
          </w:p>
        </w:tc>
      </w:tr>
    </w:tbl>
    <w:p>
      <w:pPr>
        <w:rPr>
          <w:b/>
          <w:bCs/>
          <w:lang w:val="bg-BG"/>
        </w:rPr>
      </w:pPr>
    </w:p>
    <w:p>
      <w:pPr>
        <w:pStyle w:val="2"/>
        <w:rPr>
          <w:szCs w:val="40"/>
          <w:lang w:val="bg-BG"/>
        </w:rPr>
      </w:pPr>
      <w:r>
        <w:rPr>
          <w:szCs w:val="40"/>
        </w:rPr>
        <w:t>Problem 3. Bank</w:t>
      </w:r>
    </w:p>
    <w:p>
      <w:pPr>
        <w:pStyle w:val="33"/>
        <w:pBdr>
          <w:top w:val="single" w:color="000000" w:sz="4" w:space="0"/>
          <w:left w:val="single" w:color="000000" w:sz="4" w:space="0"/>
          <w:bottom w:val="single" w:color="000000" w:sz="4" w:space="0"/>
          <w:right w:val="single" w:color="000000" w:sz="4"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Pr>
          <w:rStyle w:val="34"/>
          <w:color w:val="000080"/>
          <w:u w:color="000080"/>
          <w:lang w:val="en-US"/>
        </w:rPr>
        <w:t xml:space="preserve">class </w:t>
      </w:r>
      <w:r>
        <w:rPr>
          <w:rStyle w:val="35"/>
        </w:rPr>
        <w:t>Bank</w:t>
      </w:r>
      <w:r>
        <w:rPr>
          <w:rStyle w:val="34"/>
          <w:lang w:val="en-US"/>
        </w:rPr>
        <w:t xml:space="preserve"> {</w:t>
      </w:r>
      <w:r>
        <w:rPr>
          <w:rStyle w:val="34"/>
          <w:lang w:val="bg-BG"/>
        </w:rPr>
        <w:br w:type="textWrapping"/>
      </w:r>
      <w:r>
        <w:rPr>
          <w:rStyle w:val="34"/>
          <w:lang w:val="bg-BG"/>
        </w:rPr>
        <w:t xml:space="preserve">    </w:t>
      </w:r>
      <w:r>
        <w:rPr>
          <w:rStyle w:val="34"/>
          <w:i/>
          <w:iCs/>
          <w:color w:val="808080"/>
          <w:u w:color="808080"/>
          <w:lang w:val="en-US"/>
        </w:rPr>
        <w:t xml:space="preserve">// </w:t>
      </w:r>
      <w:r>
        <w:rPr>
          <w:rStyle w:val="34"/>
          <w:i/>
          <w:iCs/>
          <w:color w:val="0073BF"/>
          <w:u w:color="0073BF"/>
          <w:lang w:val="en-US"/>
        </w:rPr>
        <w:t>TODO: implement this class...</w:t>
      </w:r>
      <w:r>
        <w:rPr>
          <w:rStyle w:val="34"/>
          <w:lang w:val="bg-BG"/>
        </w:rPr>
        <w:br w:type="textWrapping"/>
      </w:r>
      <w:r>
        <w:rPr>
          <w:rStyle w:val="34"/>
          <w:lang w:val="en-US"/>
        </w:rPr>
        <w:t>}</w:t>
      </w:r>
    </w:p>
    <w:p>
      <w:pPr>
        <w:pStyle w:val="37"/>
        <w:rPr>
          <w:lang w:val="bg-BG"/>
        </w:rPr>
      </w:pPr>
      <w:r>
        <w:rPr>
          <w:rStyle w:val="36"/>
        </w:rPr>
        <w:t>Your Task</w:t>
      </w:r>
    </w:p>
    <w:p>
      <w:pPr>
        <w:pStyle w:val="33"/>
        <w:jc w:val="left"/>
        <w:rPr>
          <w:rStyle w:val="34"/>
          <w:rFonts w:ascii="Calibri" w:hAnsi="Calibri" w:eastAsia="Arial Unicode MS" w:cs="Arial Unicode MS"/>
          <w:b w:val="0"/>
          <w:bCs w:val="0"/>
          <w:color w:val="000000"/>
          <w:kern w:val="2"/>
          <w:u w:color="000000"/>
          <w:lang w:val="bg-BG"/>
        </w:rPr>
      </w:pPr>
      <w:r>
        <w:rPr>
          <w:rStyle w:val="34"/>
          <w:rFonts w:ascii="Calibri" w:hAnsi="Calibri" w:eastAsia="Arial Unicode MS" w:cs="Arial Unicode MS"/>
          <w:b w:val="0"/>
          <w:bCs w:val="0"/>
          <w:color w:val="000000"/>
          <w:kern w:val="2"/>
          <w:u w:color="000000"/>
          <w:lang w:val="en-US"/>
        </w:rPr>
        <w:t>Write a Class Bank, Which Implements the Following Functionality:</w:t>
      </w:r>
    </w:p>
    <w:p>
      <w:pPr>
        <w:pStyle w:val="37"/>
        <w:rPr>
          <w:lang w:val="bg-BG"/>
        </w:rPr>
      </w:pPr>
      <w:r>
        <w:rPr>
          <w:rStyle w:val="36"/>
        </w:rPr>
        <w:t>Functionality</w:t>
      </w:r>
    </w:p>
    <w:p>
      <w:pPr>
        <w:pStyle w:val="5"/>
        <w:rPr>
          <w:lang w:val="bg-BG"/>
        </w:rPr>
      </w:pPr>
      <w:r>
        <w:t>constructor (bankName)</w:t>
      </w:r>
    </w:p>
    <w:p>
      <w:pPr>
        <w:pStyle w:val="33"/>
        <w:jc w:val="left"/>
        <w:rPr>
          <w:rStyle w:val="34"/>
          <w:rFonts w:ascii="Calibri" w:hAnsi="Calibri"/>
          <w:b w:val="0"/>
          <w:bCs w:val="0"/>
          <w:lang w:val="bg-BG"/>
        </w:rPr>
      </w:pPr>
      <w:r>
        <w:rPr>
          <w:rStyle w:val="34"/>
          <w:rFonts w:ascii="Calibri" w:hAnsi="Calibri"/>
          <w:b w:val="0"/>
          <w:bCs w:val="0"/>
          <w:lang w:val="en-US"/>
        </w:rPr>
        <w:t xml:space="preserve">Receives </w:t>
      </w:r>
      <w:r>
        <w:rPr>
          <w:rStyle w:val="35"/>
        </w:rPr>
        <w:t>1</w:t>
      </w:r>
      <w:r>
        <w:rPr>
          <w:rStyle w:val="34"/>
          <w:rFonts w:ascii="Calibri" w:hAnsi="Calibri"/>
          <w:b w:val="0"/>
          <w:bCs w:val="0"/>
          <w:lang w:val="en-US"/>
        </w:rPr>
        <w:t xml:space="preserve"> parameter at initialization of the class (bankName)</w:t>
      </w:r>
      <w:r>
        <w:rPr>
          <w:rStyle w:val="34"/>
          <w:rFonts w:ascii="Calibri" w:hAnsi="Calibri"/>
          <w:b w:val="0"/>
          <w:bCs w:val="0"/>
          <w:color w:val="000000"/>
          <w:sz w:val="21"/>
          <w:szCs w:val="21"/>
          <w:u w:color="000000"/>
          <w:lang w:val="en-US"/>
        </w:rPr>
        <w:t>, and s</w:t>
      </w:r>
      <w:r>
        <w:rPr>
          <w:rStyle w:val="34"/>
          <w:rFonts w:ascii="Calibri" w:hAnsi="Calibri"/>
          <w:b w:val="0"/>
          <w:bCs w:val="0"/>
          <w:lang w:val="en-US"/>
        </w:rPr>
        <w:t>hould be set as private property.</w:t>
      </w:r>
    </w:p>
    <w:p>
      <w:pPr>
        <w:rPr>
          <w:lang w:val="bg-BG"/>
        </w:rPr>
      </w:pPr>
      <w:r>
        <w:t xml:space="preserve">Should have these </w:t>
      </w:r>
      <w:r>
        <w:rPr>
          <w:b/>
          <w:bCs/>
        </w:rPr>
        <w:t>2</w:t>
      </w:r>
      <w:r>
        <w:t xml:space="preserve"> properties:</w:t>
      </w:r>
    </w:p>
    <w:p>
      <w:pPr>
        <w:pStyle w:val="24"/>
        <w:numPr>
          <w:ilvl w:val="0"/>
          <w:numId w:val="3"/>
        </w:numPr>
        <w:pBdr>
          <w:top w:val="none" w:color="auto" w:sz="0" w:space="0"/>
          <w:left w:val="none" w:color="auto" w:sz="0" w:space="0"/>
          <w:bottom w:val="none" w:color="auto" w:sz="0" w:space="0"/>
          <w:right w:val="none" w:color="auto" w:sz="0" w:space="0"/>
          <w:between w:val="none" w:color="auto" w:sz="0" w:space="0"/>
        </w:pBdr>
        <w:contextualSpacing w:val="0"/>
        <w:rPr>
          <w:rFonts w:ascii="Consolas" w:hAnsi="Consolas" w:eastAsia="Consolas" w:cs="Consolas"/>
          <w:b/>
          <w:bCs/>
          <w:lang w:val="bg-BG"/>
        </w:rPr>
      </w:pPr>
      <w:r>
        <w:rPr>
          <w:rStyle w:val="36"/>
          <w:rFonts w:ascii="Consolas" w:hAnsi="Consolas" w:eastAsia="Consolas" w:cs="Consolas"/>
        </w:rPr>
        <w:t>bankName</w:t>
      </w:r>
      <w:r>
        <w:rPr>
          <w:rStyle w:val="34"/>
          <w:rFonts w:ascii="Calibri" w:hAnsi="Calibri" w:eastAsia="Consolas" w:cs="Consolas"/>
        </w:rPr>
        <w:t xml:space="preserve"> - private property of type string </w:t>
      </w:r>
    </w:p>
    <w:p>
      <w:pPr>
        <w:pStyle w:val="24"/>
        <w:numPr>
          <w:ilvl w:val="0"/>
          <w:numId w:val="3"/>
        </w:numPr>
        <w:pBdr>
          <w:top w:val="none" w:color="auto" w:sz="0" w:space="0"/>
          <w:left w:val="none" w:color="auto" w:sz="0" w:space="0"/>
          <w:bottom w:val="none" w:color="auto" w:sz="0" w:space="0"/>
          <w:right w:val="none" w:color="auto" w:sz="0" w:space="0"/>
          <w:between w:val="none" w:color="auto" w:sz="0" w:space="0"/>
        </w:pBdr>
        <w:contextualSpacing w:val="0"/>
        <w:rPr>
          <w:rStyle w:val="34"/>
          <w:rFonts w:ascii="Consolas" w:hAnsi="Consolas" w:eastAsia="Consolas" w:cs="Consolas"/>
          <w:b/>
          <w:bCs/>
          <w:lang w:val="bg-BG"/>
        </w:rPr>
      </w:pPr>
      <w:r>
        <w:rPr>
          <w:rStyle w:val="36"/>
          <w:rFonts w:ascii="Consolas" w:hAnsi="Consolas" w:eastAsia="Consolas" w:cs="Consolas"/>
        </w:rPr>
        <w:t>allCustomers</w:t>
      </w:r>
      <w:r>
        <w:rPr>
          <w:rStyle w:val="34"/>
          <w:rFonts w:ascii="Calibri" w:hAnsi="Calibri" w:eastAsia="Consolas" w:cs="Consolas"/>
        </w:rPr>
        <w:t xml:space="preserve"> -  initially an </w:t>
      </w:r>
      <w:r>
        <w:rPr>
          <w:rStyle w:val="34"/>
          <w:rFonts w:ascii="Calibri" w:hAnsi="Calibri"/>
        </w:rPr>
        <w:t>empty array</w:t>
      </w:r>
    </w:p>
    <w:p>
      <w:pPr>
        <w:pStyle w:val="24"/>
        <w:pBdr>
          <w:top w:val="none" w:color="auto" w:sz="0" w:space="0"/>
          <w:left w:val="none" w:color="auto" w:sz="0" w:space="0"/>
          <w:bottom w:val="none" w:color="auto" w:sz="0" w:space="0"/>
          <w:right w:val="none" w:color="auto" w:sz="0" w:space="0"/>
          <w:between w:val="none" w:color="auto" w:sz="0" w:space="0"/>
        </w:pBdr>
        <w:contextualSpacing w:val="0"/>
        <w:rPr>
          <w:rFonts w:ascii="Consolas" w:hAnsi="Consolas" w:eastAsia="Consolas" w:cs="Consolas"/>
          <w:b/>
          <w:bCs/>
          <w:lang w:val="bg-BG"/>
        </w:rPr>
      </w:pPr>
    </w:p>
    <w:p>
      <w:pPr>
        <w:pStyle w:val="5"/>
        <w:rPr>
          <w:rStyle w:val="34"/>
          <w:rFonts w:ascii="Consolas" w:hAnsi="Consolas" w:eastAsia="Consolas" w:cs="Consolas"/>
          <w:lang w:val="bg-BG"/>
        </w:rPr>
      </w:pPr>
      <w:r>
        <w:rPr>
          <w:rStyle w:val="34"/>
          <w:rFonts w:ascii="Consolas" w:hAnsi="Consolas" w:eastAsia="Consolas" w:cs="Consolas"/>
        </w:rPr>
        <w:t>newCustomer (customer)</w:t>
      </w:r>
    </w:p>
    <w:p>
      <w:pPr>
        <w:pStyle w:val="33"/>
        <w:jc w:val="left"/>
        <w:rPr>
          <w:rStyle w:val="36"/>
          <w:rFonts w:asciiTheme="minorHAnsi" w:hAnsiTheme="minorHAnsi" w:eastAsiaTheme="minorHAnsi" w:cstheme="minorBidi"/>
          <w:color w:val="auto"/>
          <w:lang w:val="bg-BG"/>
        </w:rPr>
      </w:pPr>
      <w:r>
        <w:rPr>
          <w:rStyle w:val="36"/>
          <w:rFonts w:asciiTheme="minorHAnsi" w:hAnsiTheme="minorHAnsi" w:eastAsiaTheme="minorHAnsi" w:cstheme="minorBidi"/>
          <w:color w:val="auto"/>
        </w:rPr>
        <w:t xml:space="preserve">The </w:t>
      </w:r>
      <w:r>
        <w:rPr>
          <w:rStyle w:val="36"/>
          <w:rFonts w:asciiTheme="minorHAnsi" w:hAnsiTheme="minorHAnsi" w:eastAsiaTheme="minorHAnsi" w:cstheme="minorBidi"/>
          <w:b w:val="0"/>
          <w:bCs w:val="0"/>
          <w:color w:val="auto"/>
        </w:rPr>
        <w:t>customer</w:t>
      </w:r>
      <w:r>
        <w:rPr>
          <w:rStyle w:val="36"/>
          <w:rFonts w:asciiTheme="minorHAnsi" w:hAnsiTheme="minorHAnsi" w:eastAsiaTheme="minorHAnsi" w:cstheme="minorBidi"/>
          <w:color w:val="auto"/>
        </w:rPr>
        <w:t xml:space="preserve"> is of type </w:t>
      </w:r>
      <w:r>
        <w:rPr>
          <w:rStyle w:val="36"/>
          <w:rFonts w:asciiTheme="minorHAnsi" w:hAnsiTheme="minorHAnsi" w:eastAsiaTheme="minorHAnsi" w:cstheme="minorBidi"/>
          <w:b w:val="0"/>
          <w:bCs w:val="0"/>
          <w:color w:val="auto"/>
        </w:rPr>
        <w:t>object {firstName, lastName, personalId}.</w:t>
      </w:r>
    </w:p>
    <w:p>
      <w:pPr>
        <w:pStyle w:val="33"/>
        <w:numPr>
          <w:ilvl w:val="0"/>
          <w:numId w:val="4"/>
        </w:numPr>
        <w:jc w:val="left"/>
        <w:rPr>
          <w:rStyle w:val="36"/>
          <w:rFonts w:asciiTheme="minorHAnsi" w:hAnsiTheme="minorHAnsi" w:eastAsiaTheme="minorHAnsi" w:cstheme="minorBidi"/>
          <w:b w:val="0"/>
          <w:bCs w:val="0"/>
          <w:color w:val="auto"/>
          <w:lang w:val="bg-BG"/>
        </w:rPr>
      </w:pPr>
      <w:r>
        <w:rPr>
          <w:rStyle w:val="36"/>
          <w:rFonts w:asciiTheme="minorHAnsi" w:hAnsiTheme="minorHAnsi" w:eastAsiaTheme="minorHAnsi" w:cstheme="minorBidi"/>
          <w:b w:val="0"/>
          <w:bCs w:val="0"/>
          <w:color w:val="auto"/>
        </w:rPr>
        <w:t xml:space="preserve">Check if the customer is already a customer of the bank. If so you should </w:t>
      </w:r>
      <w:r>
        <w:rPr>
          <w:rStyle w:val="36"/>
          <w:rFonts w:asciiTheme="minorHAnsi" w:hAnsiTheme="minorHAnsi" w:eastAsiaTheme="minorHAnsi" w:cstheme="minorBidi"/>
          <w:bCs w:val="0"/>
          <w:color w:val="auto"/>
        </w:rPr>
        <w:t>throw an Error</w:t>
      </w:r>
      <w:r>
        <w:rPr>
          <w:rStyle w:val="36"/>
          <w:rFonts w:asciiTheme="minorHAnsi" w:hAnsiTheme="minorHAnsi" w:eastAsiaTheme="minorHAnsi" w:cstheme="minorBidi"/>
          <w:b w:val="0"/>
          <w:bCs w:val="0"/>
          <w:color w:val="auto"/>
        </w:rPr>
        <w:t>:</w:t>
      </w:r>
    </w:p>
    <w:p>
      <w:pPr>
        <w:pStyle w:val="33"/>
        <w:spacing w:line="360" w:lineRule="auto"/>
        <w:rPr>
          <w:rStyle w:val="34"/>
          <w:lang w:val="bg-BG"/>
        </w:rPr>
      </w:pPr>
      <w:r>
        <w:rPr>
          <w:rStyle w:val="34"/>
          <w:lang w:val="en-US"/>
        </w:rPr>
        <w:t>”{firstName} {lastName} is already our customer!”</w:t>
      </w:r>
    </w:p>
    <w:p>
      <w:pPr>
        <w:pStyle w:val="33"/>
        <w:numPr>
          <w:ilvl w:val="0"/>
          <w:numId w:val="4"/>
        </w:numPr>
        <w:jc w:val="left"/>
        <w:rPr>
          <w:rStyle w:val="35"/>
          <w:rFonts w:asciiTheme="minorHAnsi" w:hAnsiTheme="minorHAnsi" w:eastAsiaTheme="minorHAnsi" w:cstheme="minorBidi"/>
          <w:color w:val="auto"/>
          <w:lang w:val="bg-BG"/>
        </w:rPr>
      </w:pPr>
      <w:r>
        <w:rPr>
          <w:rStyle w:val="36"/>
          <w:rFonts w:asciiTheme="minorHAnsi" w:hAnsiTheme="minorHAnsi" w:eastAsiaTheme="minorHAnsi" w:cstheme="minorBidi"/>
          <w:b w:val="0"/>
          <w:color w:val="auto"/>
        </w:rPr>
        <w:t xml:space="preserve">Otherwise this function should </w:t>
      </w:r>
      <w:r>
        <w:rPr>
          <w:rStyle w:val="36"/>
          <w:rFonts w:asciiTheme="minorHAnsi" w:hAnsiTheme="minorHAnsi" w:eastAsiaTheme="minorHAnsi" w:cstheme="minorBidi"/>
          <w:color w:val="auto"/>
        </w:rPr>
        <w:t>add</w:t>
      </w:r>
      <w:r>
        <w:rPr>
          <w:rStyle w:val="36"/>
          <w:rFonts w:asciiTheme="minorHAnsi" w:hAnsiTheme="minorHAnsi" w:eastAsiaTheme="minorHAnsi" w:cstheme="minorBidi"/>
          <w:b w:val="0"/>
          <w:color w:val="auto"/>
        </w:rPr>
        <w:t xml:space="preserve"> the customer as new one and </w:t>
      </w:r>
      <w:r>
        <w:rPr>
          <w:rStyle w:val="36"/>
          <w:rFonts w:asciiTheme="minorHAnsi" w:hAnsiTheme="minorHAnsi" w:eastAsiaTheme="minorHAnsi" w:cstheme="minorBidi"/>
          <w:color w:val="auto"/>
        </w:rPr>
        <w:t>return the customer</w:t>
      </w:r>
      <w:r>
        <w:rPr>
          <w:rStyle w:val="36"/>
          <w:rFonts w:asciiTheme="minorHAnsi" w:hAnsiTheme="minorHAnsi" w:eastAsiaTheme="minorHAnsi" w:cstheme="minorBidi"/>
          <w:b w:val="0"/>
          <w:color w:val="auto"/>
        </w:rPr>
        <w:t xml:space="preserve"> details</w:t>
      </w:r>
      <w:r>
        <w:rPr>
          <w:rStyle w:val="36"/>
          <w:rFonts w:asciiTheme="minorHAnsi" w:hAnsiTheme="minorHAnsi" w:eastAsiaTheme="minorHAnsi" w:cstheme="minorBidi"/>
          <w:color w:val="auto"/>
        </w:rPr>
        <w:t>.</w:t>
      </w:r>
    </w:p>
    <w:p>
      <w:pPr>
        <w:pStyle w:val="33"/>
        <w:rPr>
          <w:rStyle w:val="36"/>
          <w:lang w:val="bg-BG"/>
        </w:rPr>
      </w:pPr>
    </w:p>
    <w:p>
      <w:pPr>
        <w:pStyle w:val="5"/>
        <w:rPr>
          <w:rStyle w:val="34"/>
          <w:rFonts w:ascii="Consolas" w:hAnsi="Consolas" w:eastAsia="Consolas" w:cs="Consolas"/>
          <w:lang w:val="bg-BG"/>
        </w:rPr>
      </w:pPr>
      <w:r>
        <w:rPr>
          <w:rStyle w:val="34"/>
          <w:rFonts w:ascii="Consolas" w:hAnsi="Consolas" w:eastAsia="Consolas" w:cs="Consolas"/>
        </w:rPr>
        <w:t>depositMoney (personalId, amount)</w:t>
      </w:r>
    </w:p>
    <w:p>
      <w:pPr>
        <w:pStyle w:val="33"/>
        <w:jc w:val="left"/>
        <w:rPr>
          <w:rStyle w:val="35"/>
          <w:lang w:val="bg-BG"/>
        </w:rPr>
      </w:pPr>
      <w:r>
        <w:rPr>
          <w:rStyle w:val="35"/>
          <w:b w:val="0"/>
        </w:rPr>
        <w:t>Both the</w:t>
      </w:r>
      <w:r>
        <w:rPr>
          <w:rStyle w:val="35"/>
        </w:rPr>
        <w:t xml:space="preserve"> personalId </w:t>
      </w:r>
      <w:r>
        <w:rPr>
          <w:rStyle w:val="35"/>
          <w:b w:val="0"/>
        </w:rPr>
        <w:t>and the</w:t>
      </w:r>
      <w:r>
        <w:rPr>
          <w:rStyle w:val="35"/>
        </w:rPr>
        <w:t xml:space="preserve"> amount are </w:t>
      </w:r>
      <w:r>
        <w:rPr>
          <w:rStyle w:val="34"/>
          <w:rFonts w:cs="Calibri"/>
          <w:lang w:val="en-US"/>
        </w:rPr>
        <w:t>numbers.</w:t>
      </w:r>
    </w:p>
    <w:p>
      <w:pPr>
        <w:pStyle w:val="24"/>
        <w:numPr>
          <w:ilvl w:val="0"/>
          <w:numId w:val="5"/>
        </w:numPr>
        <w:pBdr>
          <w:top w:val="none" w:color="auto" w:sz="0" w:space="0"/>
          <w:left w:val="none" w:color="auto" w:sz="0" w:space="0"/>
          <w:bottom w:val="none" w:color="auto" w:sz="0" w:space="0"/>
          <w:right w:val="none" w:color="auto" w:sz="0" w:space="0"/>
          <w:between w:val="none" w:color="auto" w:sz="0" w:space="0"/>
        </w:pBdr>
        <w:contextualSpacing w:val="0"/>
        <w:rPr>
          <w:lang w:val="bg-BG"/>
        </w:rPr>
      </w:pPr>
      <w:r>
        <w:rPr>
          <w:rStyle w:val="36"/>
        </w:rPr>
        <w:t xml:space="preserve">Check if the given </w:t>
      </w:r>
      <w:r>
        <w:rPr>
          <w:rStyle w:val="34"/>
          <w:rFonts w:ascii="Consolas" w:hAnsi="Consolas" w:eastAsia="Consolas" w:cs="Consolas"/>
          <w:b/>
          <w:bCs/>
        </w:rPr>
        <w:t xml:space="preserve">personalId </w:t>
      </w:r>
      <w:r>
        <w:rPr>
          <w:rStyle w:val="36"/>
        </w:rPr>
        <w:t xml:space="preserve">corresponds to a customer in the </w:t>
      </w:r>
      <w:r>
        <w:rPr>
          <w:rStyle w:val="34"/>
          <w:rFonts w:eastAsia="Consolas" w:cs="Consolas" w:asciiTheme="majorHAnsi" w:hAnsiTheme="majorHAnsi"/>
          <w:b/>
          <w:bCs/>
        </w:rPr>
        <w:t>customers</w:t>
      </w:r>
      <w:r>
        <w:rPr>
          <w:rStyle w:val="36"/>
        </w:rPr>
        <w:t xml:space="preserve"> array, if not </w:t>
      </w:r>
      <w:r>
        <w:rPr>
          <w:rStyle w:val="36"/>
          <w:b/>
        </w:rPr>
        <w:t>throw a new error</w:t>
      </w:r>
      <w:r>
        <w:rPr>
          <w:rStyle w:val="36"/>
        </w:rPr>
        <w:t>:</w:t>
      </w:r>
    </w:p>
    <w:p>
      <w:pPr>
        <w:pStyle w:val="33"/>
        <w:rPr>
          <w:rStyle w:val="34"/>
          <w:b w:val="0"/>
          <w:bCs w:val="0"/>
          <w:lang w:val="bg-BG"/>
        </w:rPr>
      </w:pPr>
      <w:r>
        <w:rPr>
          <w:rStyle w:val="34"/>
          <w:lang w:val="en-US"/>
        </w:rPr>
        <w:t>“We have no customer with this ID!”</w:t>
      </w:r>
    </w:p>
    <w:p>
      <w:pPr>
        <w:pStyle w:val="24"/>
        <w:numPr>
          <w:ilvl w:val="0"/>
          <w:numId w:val="5"/>
        </w:numPr>
        <w:pBdr>
          <w:top w:val="none" w:color="auto" w:sz="0" w:space="0"/>
          <w:left w:val="none" w:color="auto" w:sz="0" w:space="0"/>
          <w:bottom w:val="none" w:color="auto" w:sz="0" w:space="0"/>
          <w:right w:val="none" w:color="auto" w:sz="0" w:space="0"/>
          <w:between w:val="none" w:color="auto" w:sz="0" w:space="0"/>
        </w:pBdr>
        <w:contextualSpacing w:val="0"/>
        <w:rPr>
          <w:lang w:val="bg-BG"/>
        </w:rPr>
      </w:pPr>
      <w:r>
        <w:rPr>
          <w:rStyle w:val="36"/>
        </w:rPr>
        <w:t xml:space="preserve">Otherwise </w:t>
      </w:r>
      <w:r>
        <w:rPr>
          <w:rStyle w:val="36"/>
          <w:b/>
        </w:rPr>
        <w:t>add the amount</w:t>
      </w:r>
      <w:r>
        <w:rPr>
          <w:rStyle w:val="36"/>
        </w:rPr>
        <w:t xml:space="preserve"> to the corresponding customer in a property named </w:t>
      </w:r>
      <w:r>
        <w:rPr>
          <w:rStyle w:val="36"/>
          <w:b/>
        </w:rPr>
        <w:t>totalMoney</w:t>
      </w:r>
      <w:r>
        <w:rPr>
          <w:rStyle w:val="36"/>
        </w:rPr>
        <w:t xml:space="preserve"> and </w:t>
      </w:r>
      <w:r>
        <w:rPr>
          <w:rStyle w:val="36"/>
          <w:b/>
        </w:rPr>
        <w:t>store the transaction information</w:t>
      </w:r>
      <w:r>
        <w:rPr>
          <w:rStyle w:val="36"/>
        </w:rPr>
        <w:t xml:space="preserve"> to this customer (for more clarity see the example below and the hints), then </w:t>
      </w:r>
      <w:r>
        <w:rPr>
          <w:rStyle w:val="36"/>
          <w:b/>
        </w:rPr>
        <w:t>return the total money</w:t>
      </w:r>
      <w:r>
        <w:rPr>
          <w:rStyle w:val="36"/>
        </w:rPr>
        <w:t xml:space="preserve"> of the corresponding customer and a dollar sign:</w:t>
      </w:r>
    </w:p>
    <w:p>
      <w:pPr>
        <w:pStyle w:val="33"/>
        <w:ind w:left="720"/>
        <w:rPr>
          <w:rStyle w:val="34"/>
          <w:b w:val="0"/>
          <w:bCs w:val="0"/>
          <w:lang w:val="bg-BG"/>
        </w:rPr>
      </w:pPr>
      <w:r>
        <w:rPr>
          <w:rStyle w:val="34"/>
          <w:lang w:val="en-US"/>
        </w:rPr>
        <w:t>“{totalMoney}$”</w:t>
      </w:r>
    </w:p>
    <w:p>
      <w:pPr>
        <w:rPr>
          <w:lang w:val="bg-BG"/>
        </w:rPr>
      </w:pPr>
    </w:p>
    <w:p>
      <w:pPr>
        <w:rPr>
          <w:lang w:val="bg-BG"/>
        </w:rPr>
      </w:pPr>
    </w:p>
    <w:p>
      <w:pPr>
        <w:pStyle w:val="5"/>
        <w:rPr>
          <w:rStyle w:val="34"/>
          <w:rFonts w:ascii="Consolas" w:hAnsi="Consolas" w:eastAsia="Consolas" w:cs="Consolas"/>
          <w:lang w:val="bg-BG"/>
        </w:rPr>
      </w:pPr>
      <w:r>
        <w:rPr>
          <w:rStyle w:val="34"/>
          <w:rFonts w:ascii="Consolas" w:hAnsi="Consolas" w:eastAsia="Consolas" w:cs="Consolas"/>
        </w:rPr>
        <w:t>withdrawMoney (personalId, amount)</w:t>
      </w:r>
    </w:p>
    <w:p>
      <w:pPr>
        <w:pStyle w:val="33"/>
        <w:jc w:val="left"/>
        <w:rPr>
          <w:rStyle w:val="35"/>
          <w:rFonts w:asciiTheme="minorHAnsi" w:hAnsiTheme="minorHAnsi" w:cstheme="minorHAnsi"/>
          <w:lang w:val="bg-BG"/>
        </w:rPr>
      </w:pPr>
      <w:r>
        <w:rPr>
          <w:rStyle w:val="35"/>
          <w:rFonts w:asciiTheme="minorHAnsi" w:hAnsiTheme="minorHAnsi" w:cstheme="minorHAnsi"/>
          <w:b w:val="0"/>
        </w:rPr>
        <w:t>Both the</w:t>
      </w:r>
      <w:r>
        <w:rPr>
          <w:rStyle w:val="35"/>
          <w:rFonts w:asciiTheme="minorHAnsi" w:hAnsiTheme="minorHAnsi" w:cstheme="minorHAnsi"/>
        </w:rPr>
        <w:t xml:space="preserve"> personalId </w:t>
      </w:r>
      <w:r>
        <w:rPr>
          <w:rStyle w:val="35"/>
          <w:rFonts w:asciiTheme="minorHAnsi" w:hAnsiTheme="minorHAnsi" w:cstheme="minorHAnsi"/>
          <w:b w:val="0"/>
        </w:rPr>
        <w:t>and the</w:t>
      </w:r>
      <w:r>
        <w:rPr>
          <w:rStyle w:val="35"/>
          <w:rFonts w:asciiTheme="minorHAnsi" w:hAnsiTheme="minorHAnsi" w:cstheme="minorHAnsi"/>
        </w:rPr>
        <w:t xml:space="preserve"> amount are </w:t>
      </w:r>
      <w:r>
        <w:rPr>
          <w:rStyle w:val="34"/>
          <w:rFonts w:asciiTheme="minorHAnsi" w:hAnsiTheme="minorHAnsi" w:cstheme="minorHAnsi"/>
          <w:lang w:val="en-US"/>
        </w:rPr>
        <w:t>numbers.</w:t>
      </w:r>
    </w:p>
    <w:p>
      <w:pPr>
        <w:pStyle w:val="24"/>
        <w:numPr>
          <w:ilvl w:val="0"/>
          <w:numId w:val="5"/>
        </w:numPr>
        <w:pBdr>
          <w:top w:val="none" w:color="auto" w:sz="0" w:space="0"/>
          <w:left w:val="none" w:color="auto" w:sz="0" w:space="0"/>
          <w:bottom w:val="none" w:color="auto" w:sz="0" w:space="0"/>
          <w:right w:val="none" w:color="auto" w:sz="0" w:space="0"/>
          <w:between w:val="none" w:color="auto" w:sz="0" w:space="0"/>
        </w:pBdr>
        <w:contextualSpacing w:val="0"/>
        <w:rPr>
          <w:lang w:val="bg-BG"/>
        </w:rPr>
      </w:pPr>
      <w:r>
        <w:rPr>
          <w:rStyle w:val="36"/>
        </w:rPr>
        <w:t xml:space="preserve">Check if the given </w:t>
      </w:r>
      <w:r>
        <w:rPr>
          <w:rStyle w:val="34"/>
          <w:rFonts w:ascii="Consolas" w:hAnsi="Consolas" w:eastAsia="Consolas" w:cs="Consolas"/>
          <w:b/>
          <w:bCs/>
        </w:rPr>
        <w:t xml:space="preserve">personalId </w:t>
      </w:r>
      <w:r>
        <w:rPr>
          <w:rStyle w:val="36"/>
        </w:rPr>
        <w:t xml:space="preserve">corresponds to a customer in the </w:t>
      </w:r>
      <w:r>
        <w:rPr>
          <w:rStyle w:val="34"/>
          <w:rFonts w:eastAsia="Consolas" w:cstheme="minorHAnsi"/>
          <w:b/>
          <w:bCs/>
        </w:rPr>
        <w:t>customers</w:t>
      </w:r>
      <w:r>
        <w:rPr>
          <w:rStyle w:val="36"/>
        </w:rPr>
        <w:t xml:space="preserve"> array, if not </w:t>
      </w:r>
      <w:r>
        <w:rPr>
          <w:rStyle w:val="36"/>
          <w:b/>
        </w:rPr>
        <w:t>throw a new error</w:t>
      </w:r>
      <w:r>
        <w:rPr>
          <w:rStyle w:val="36"/>
        </w:rPr>
        <w:t>:</w:t>
      </w:r>
    </w:p>
    <w:p>
      <w:pPr>
        <w:pStyle w:val="33"/>
        <w:spacing w:line="360" w:lineRule="auto"/>
        <w:ind w:left="720"/>
        <w:rPr>
          <w:rStyle w:val="34"/>
          <w:lang w:val="bg-BG"/>
        </w:rPr>
      </w:pPr>
      <w:r>
        <w:rPr>
          <w:rStyle w:val="34"/>
          <w:lang w:val="en-US"/>
        </w:rPr>
        <w:t>“We have no customer with this ID!”</w:t>
      </w:r>
    </w:p>
    <w:p>
      <w:pPr>
        <w:pStyle w:val="33"/>
        <w:numPr>
          <w:ilvl w:val="0"/>
          <w:numId w:val="6"/>
        </w:numPr>
        <w:jc w:val="left"/>
        <w:rPr>
          <w:rStyle w:val="34"/>
          <w:b w:val="0"/>
          <w:bCs w:val="0"/>
          <w:lang w:val="bg-BG"/>
        </w:rPr>
      </w:pPr>
      <w:r>
        <w:rPr>
          <w:rStyle w:val="36"/>
          <w:rFonts w:asciiTheme="minorHAnsi" w:hAnsiTheme="minorHAnsi" w:eastAsiaTheme="minorHAnsi" w:cstheme="minorBidi"/>
          <w:b w:val="0"/>
          <w:color w:val="auto"/>
        </w:rPr>
        <w:t xml:space="preserve">If there is a customer with the given </w:t>
      </w:r>
      <w:r>
        <w:rPr>
          <w:rStyle w:val="36"/>
          <w:rFonts w:asciiTheme="minorHAnsi" w:hAnsiTheme="minorHAnsi" w:eastAsiaTheme="minorHAnsi" w:cstheme="minorBidi"/>
          <w:color w:val="auto"/>
        </w:rPr>
        <w:t>personalId</w:t>
      </w:r>
      <w:r>
        <w:rPr>
          <w:rStyle w:val="36"/>
          <w:rFonts w:asciiTheme="minorHAnsi" w:hAnsiTheme="minorHAnsi" w:eastAsiaTheme="minorHAnsi" w:cstheme="minorBidi"/>
          <w:b w:val="0"/>
          <w:color w:val="auto"/>
        </w:rPr>
        <w:t xml:space="preserve">, check if the customer </w:t>
      </w:r>
      <w:r>
        <w:rPr>
          <w:rStyle w:val="36"/>
          <w:rFonts w:asciiTheme="minorHAnsi" w:hAnsiTheme="minorHAnsi" w:eastAsiaTheme="minorHAnsi" w:cstheme="minorBidi"/>
          <w:color w:val="auto"/>
        </w:rPr>
        <w:t>has enough money</w:t>
      </w:r>
      <w:r>
        <w:rPr>
          <w:rStyle w:val="36"/>
          <w:rFonts w:asciiTheme="minorHAnsi" w:hAnsiTheme="minorHAnsi" w:eastAsiaTheme="minorHAnsi" w:cstheme="minorBidi"/>
          <w:b w:val="0"/>
          <w:color w:val="auto"/>
        </w:rPr>
        <w:t xml:space="preserve"> in his account, to withdraw the given amount. If the money is not enough </w:t>
      </w:r>
      <w:r>
        <w:rPr>
          <w:rStyle w:val="36"/>
          <w:rFonts w:asciiTheme="minorHAnsi" w:hAnsiTheme="minorHAnsi" w:eastAsiaTheme="minorHAnsi" w:cstheme="minorBidi"/>
          <w:color w:val="auto"/>
        </w:rPr>
        <w:t>throw a new error</w:t>
      </w:r>
      <w:r>
        <w:rPr>
          <w:rStyle w:val="36"/>
          <w:rFonts w:asciiTheme="minorHAnsi" w:hAnsiTheme="minorHAnsi" w:eastAsiaTheme="minorHAnsi" w:cstheme="minorBidi"/>
          <w:b w:val="0"/>
          <w:color w:val="auto"/>
        </w:rPr>
        <w:t>:</w:t>
      </w:r>
    </w:p>
    <w:p>
      <w:pPr>
        <w:pStyle w:val="33"/>
        <w:spacing w:line="360" w:lineRule="auto"/>
        <w:rPr>
          <w:rStyle w:val="34"/>
          <w:b w:val="0"/>
          <w:bCs w:val="0"/>
          <w:lang w:val="bg-BG"/>
        </w:rPr>
      </w:pPr>
      <w:r>
        <w:rPr>
          <w:rStyle w:val="34"/>
          <w:lang w:val="en-US"/>
        </w:rPr>
        <w:t>“{firstName} {lastName} does not have enough money to withdraw that amount!”</w:t>
      </w:r>
    </w:p>
    <w:p>
      <w:pPr>
        <w:pStyle w:val="24"/>
        <w:numPr>
          <w:ilvl w:val="0"/>
          <w:numId w:val="5"/>
        </w:numPr>
        <w:pBdr>
          <w:top w:val="none" w:color="auto" w:sz="0" w:space="0"/>
          <w:left w:val="none" w:color="auto" w:sz="0" w:space="0"/>
          <w:bottom w:val="none" w:color="auto" w:sz="0" w:space="0"/>
          <w:right w:val="none" w:color="auto" w:sz="0" w:space="0"/>
          <w:between w:val="none" w:color="auto" w:sz="0" w:space="0"/>
        </w:pBdr>
        <w:contextualSpacing w:val="0"/>
        <w:rPr>
          <w:lang w:val="bg-BG"/>
        </w:rPr>
      </w:pPr>
      <w:r>
        <w:rPr>
          <w:rStyle w:val="36"/>
        </w:rPr>
        <w:t xml:space="preserve">Otherwise subtract the </w:t>
      </w:r>
      <w:r>
        <w:rPr>
          <w:rStyle w:val="36"/>
          <w:rFonts w:ascii="Consolas" w:hAnsi="Consolas"/>
          <w:b/>
        </w:rPr>
        <w:t>amount</w:t>
      </w:r>
      <w:r>
        <w:rPr>
          <w:rStyle w:val="36"/>
        </w:rPr>
        <w:t xml:space="preserve"> from the </w:t>
      </w:r>
      <w:r>
        <w:rPr>
          <w:rStyle w:val="36"/>
          <w:rFonts w:ascii="Consolas" w:hAnsi="Consolas"/>
          <w:b/>
        </w:rPr>
        <w:t xml:space="preserve">totalMoney  </w:t>
      </w:r>
      <w:r>
        <w:rPr>
          <w:rStyle w:val="36"/>
          <w:rFonts w:ascii="Consolas" w:hAnsi="Consolas"/>
        </w:rPr>
        <w:t>of the customer</w:t>
      </w:r>
      <w:r>
        <w:rPr>
          <w:rStyle w:val="36"/>
          <w:rFonts w:ascii="Consolas" w:hAnsi="Consolas"/>
          <w:b/>
        </w:rPr>
        <w:t xml:space="preserve"> </w:t>
      </w:r>
      <w:r>
        <w:rPr>
          <w:rStyle w:val="36"/>
        </w:rPr>
        <w:t xml:space="preserve">and store the </w:t>
      </w:r>
      <w:r>
        <w:rPr>
          <w:rStyle w:val="36"/>
          <w:b/>
        </w:rPr>
        <w:t>transaction information</w:t>
      </w:r>
      <w:r>
        <w:rPr>
          <w:rStyle w:val="36"/>
        </w:rPr>
        <w:t xml:space="preserve"> to this customer, then </w:t>
      </w:r>
      <w:r>
        <w:rPr>
          <w:rStyle w:val="36"/>
          <w:b/>
        </w:rPr>
        <w:t>return the total money</w:t>
      </w:r>
      <w:r>
        <w:rPr>
          <w:rStyle w:val="36"/>
        </w:rPr>
        <w:t xml:space="preserve"> of the corresponding customer and a dollar sign:</w:t>
      </w:r>
    </w:p>
    <w:p>
      <w:pPr>
        <w:pStyle w:val="33"/>
        <w:ind w:left="720"/>
        <w:rPr>
          <w:rStyle w:val="34"/>
          <w:lang w:val="bg-BG"/>
        </w:rPr>
      </w:pPr>
      <w:r>
        <w:rPr>
          <w:rStyle w:val="34"/>
          <w:lang w:val="en-US"/>
        </w:rPr>
        <w:t>“{totalMoney}$”</w:t>
      </w:r>
    </w:p>
    <w:p>
      <w:pPr>
        <w:pStyle w:val="33"/>
        <w:ind w:left="720"/>
        <w:rPr>
          <w:b w:val="0"/>
          <w:bCs w:val="0"/>
          <w:lang w:val="bg-BG"/>
        </w:rPr>
      </w:pPr>
    </w:p>
    <w:p>
      <w:pPr>
        <w:pStyle w:val="5"/>
        <w:rPr>
          <w:rFonts w:ascii="Consolas" w:hAnsi="Consolas"/>
          <w:lang w:val="bg-BG"/>
        </w:rPr>
      </w:pPr>
      <w:r>
        <w:rPr>
          <w:rStyle w:val="36"/>
          <w:rFonts w:ascii="Consolas" w:hAnsi="Consolas"/>
        </w:rPr>
        <w:t>customerInfo (</w:t>
      </w:r>
      <w:r>
        <w:rPr>
          <w:rStyle w:val="34"/>
          <w:rFonts w:ascii="Consolas" w:hAnsi="Consolas" w:eastAsia="Consolas" w:cs="Consolas"/>
        </w:rPr>
        <w:t>personalId</w:t>
      </w:r>
      <w:r>
        <w:rPr>
          <w:rStyle w:val="36"/>
          <w:rFonts w:ascii="Consolas" w:hAnsi="Consolas"/>
        </w:rPr>
        <w:t>)</w:t>
      </w:r>
    </w:p>
    <w:p>
      <w:pPr>
        <w:pStyle w:val="33"/>
        <w:jc w:val="left"/>
        <w:rPr>
          <w:rStyle w:val="35"/>
          <w:lang w:val="bg-BG"/>
        </w:rPr>
      </w:pPr>
      <w:r>
        <w:rPr>
          <w:rStyle w:val="34"/>
          <w:rFonts w:ascii="Calibri" w:hAnsi="Calibri"/>
          <w:b w:val="0"/>
          <w:bCs w:val="0"/>
          <w:lang w:val="en-US"/>
        </w:rPr>
        <w:t xml:space="preserve">The </w:t>
      </w:r>
      <w:r>
        <w:rPr>
          <w:rStyle w:val="35"/>
        </w:rPr>
        <w:t xml:space="preserve">personalId </w:t>
      </w:r>
      <w:r>
        <w:rPr>
          <w:rStyle w:val="34"/>
          <w:rFonts w:ascii="Calibri" w:hAnsi="Calibri"/>
          <w:b w:val="0"/>
          <w:bCs w:val="0"/>
          <w:lang w:val="en-US"/>
        </w:rPr>
        <w:t xml:space="preserve">is of type </w:t>
      </w:r>
      <w:r>
        <w:rPr>
          <w:rStyle w:val="35"/>
        </w:rPr>
        <w:t>number.</w:t>
      </w:r>
    </w:p>
    <w:p>
      <w:pPr>
        <w:pStyle w:val="24"/>
        <w:numPr>
          <w:ilvl w:val="0"/>
          <w:numId w:val="5"/>
        </w:numPr>
        <w:pBdr>
          <w:top w:val="none" w:color="auto" w:sz="0" w:space="0"/>
          <w:left w:val="none" w:color="auto" w:sz="0" w:space="0"/>
          <w:bottom w:val="none" w:color="auto" w:sz="0" w:space="0"/>
          <w:right w:val="none" w:color="auto" w:sz="0" w:space="0"/>
          <w:between w:val="none" w:color="auto" w:sz="0" w:space="0"/>
        </w:pBdr>
        <w:contextualSpacing w:val="0"/>
        <w:rPr>
          <w:lang w:val="bg-BG"/>
        </w:rPr>
      </w:pPr>
      <w:r>
        <w:rPr>
          <w:rStyle w:val="36"/>
        </w:rPr>
        <w:t xml:space="preserve">Check if the given </w:t>
      </w:r>
      <w:r>
        <w:rPr>
          <w:rStyle w:val="34"/>
          <w:rFonts w:ascii="Consolas" w:hAnsi="Consolas" w:eastAsia="Consolas" w:cs="Consolas"/>
          <w:b/>
          <w:bCs/>
        </w:rPr>
        <w:t xml:space="preserve">personalId </w:t>
      </w:r>
      <w:r>
        <w:rPr>
          <w:rStyle w:val="36"/>
        </w:rPr>
        <w:t xml:space="preserve">corresponds to a customer in the </w:t>
      </w:r>
      <w:r>
        <w:rPr>
          <w:rStyle w:val="34"/>
          <w:rFonts w:eastAsia="Consolas" w:cstheme="minorHAnsi"/>
          <w:b/>
          <w:bCs/>
        </w:rPr>
        <w:t>customers</w:t>
      </w:r>
      <w:r>
        <w:rPr>
          <w:rStyle w:val="36"/>
          <w:rFonts w:cstheme="minorHAnsi"/>
        </w:rPr>
        <w:t xml:space="preserve"> </w:t>
      </w:r>
      <w:r>
        <w:rPr>
          <w:rStyle w:val="36"/>
        </w:rPr>
        <w:t xml:space="preserve">array, if not </w:t>
      </w:r>
      <w:r>
        <w:rPr>
          <w:rStyle w:val="36"/>
          <w:b/>
        </w:rPr>
        <w:t>throw a new error</w:t>
      </w:r>
      <w:r>
        <w:rPr>
          <w:rStyle w:val="36"/>
        </w:rPr>
        <w:t>:</w:t>
      </w:r>
    </w:p>
    <w:p>
      <w:pPr>
        <w:pStyle w:val="33"/>
        <w:rPr>
          <w:rStyle w:val="34"/>
          <w:lang w:val="bg-BG"/>
        </w:rPr>
      </w:pPr>
      <w:r>
        <w:rPr>
          <w:rStyle w:val="34"/>
          <w:lang w:val="en-US"/>
        </w:rPr>
        <w:t>“We have no customer with this ID!”</w:t>
      </w:r>
    </w:p>
    <w:p>
      <w:pPr>
        <w:pStyle w:val="33"/>
        <w:numPr>
          <w:ilvl w:val="0"/>
          <w:numId w:val="6"/>
        </w:numPr>
        <w:jc w:val="left"/>
        <w:rPr>
          <w:rStyle w:val="34"/>
          <w:lang w:val="bg-BG"/>
        </w:rPr>
      </w:pPr>
      <w:r>
        <w:rPr>
          <w:rStyle w:val="34"/>
          <w:rFonts w:ascii="Calibri" w:hAnsi="Calibri"/>
          <w:b w:val="0"/>
          <w:bCs w:val="0"/>
          <w:lang w:val="en-US"/>
        </w:rPr>
        <w:t xml:space="preserve">Otherwise </w:t>
      </w:r>
      <w:r>
        <w:rPr>
          <w:rStyle w:val="34"/>
          <w:rFonts w:ascii="Calibri" w:hAnsi="Calibri"/>
          <w:bCs w:val="0"/>
          <w:lang w:val="en-US"/>
        </w:rPr>
        <w:t>return the whole information</w:t>
      </w:r>
      <w:r>
        <w:rPr>
          <w:rStyle w:val="34"/>
          <w:rFonts w:ascii="Calibri" w:hAnsi="Calibri"/>
          <w:b w:val="0"/>
          <w:bCs w:val="0"/>
          <w:lang w:val="en-US"/>
        </w:rPr>
        <w:t xml:space="preserve"> for the customer in the following format:</w:t>
      </w:r>
    </w:p>
    <w:p>
      <w:pPr>
        <w:ind w:left="720"/>
        <w:rPr>
          <w:rStyle w:val="34"/>
          <w:rFonts w:ascii="Consolas" w:hAnsi="Consolas" w:eastAsia="Consolas" w:cs="Consolas"/>
          <w:b/>
          <w:bCs/>
          <w:lang w:val="bg-BG"/>
        </w:rPr>
      </w:pPr>
      <w:r>
        <w:rPr>
          <w:rStyle w:val="34"/>
          <w:rFonts w:ascii="Consolas" w:hAnsi="Consolas" w:eastAsia="Consolas" w:cs="Consolas"/>
          <w:b/>
          <w:bCs/>
        </w:rPr>
        <w:t>“Bank name: {bankName}</w:t>
      </w:r>
    </w:p>
    <w:p>
      <w:pPr>
        <w:ind w:left="720"/>
        <w:rPr>
          <w:rStyle w:val="34"/>
          <w:rFonts w:ascii="Consolas" w:hAnsi="Consolas" w:eastAsia="Consolas" w:cs="Consolas"/>
          <w:b/>
          <w:bCs/>
          <w:lang w:val="bg-BG"/>
        </w:rPr>
      </w:pPr>
      <w:r>
        <w:rPr>
          <w:rStyle w:val="34"/>
          <w:rFonts w:ascii="Consolas" w:hAnsi="Consolas" w:eastAsia="Consolas" w:cs="Consolas"/>
          <w:b/>
          <w:bCs/>
        </w:rPr>
        <w:t>Customer name: {firstName} {lastName}</w:t>
      </w:r>
    </w:p>
    <w:p>
      <w:pPr>
        <w:ind w:left="720"/>
        <w:rPr>
          <w:rStyle w:val="34"/>
          <w:rFonts w:ascii="Consolas" w:hAnsi="Consolas" w:eastAsia="Consolas" w:cs="Consolas"/>
          <w:b/>
          <w:bCs/>
          <w:lang w:val="bg-BG"/>
        </w:rPr>
      </w:pPr>
      <w:r>
        <w:rPr>
          <w:rStyle w:val="34"/>
          <w:rFonts w:ascii="Consolas" w:hAnsi="Consolas" w:eastAsia="Consolas" w:cs="Consolas"/>
          <w:b/>
          <w:bCs/>
        </w:rPr>
        <w:t>Customer ID: {personalId}</w:t>
      </w:r>
    </w:p>
    <w:p>
      <w:pPr>
        <w:ind w:left="720"/>
        <w:rPr>
          <w:rStyle w:val="34"/>
          <w:rFonts w:ascii="Consolas" w:hAnsi="Consolas" w:eastAsia="Consolas" w:cs="Consolas"/>
          <w:b/>
          <w:bCs/>
          <w:lang w:val="bg-BG"/>
        </w:rPr>
      </w:pPr>
      <w:r>
        <w:rPr>
          <w:rStyle w:val="34"/>
          <w:rFonts w:ascii="Consolas" w:hAnsi="Consolas" w:eastAsia="Consolas" w:cs="Consolas"/>
          <w:b/>
          <w:bCs/>
        </w:rPr>
        <w:t>Total Money: {totalMoney}$</w:t>
      </w:r>
    </w:p>
    <w:p>
      <w:pPr>
        <w:ind w:left="720"/>
        <w:rPr>
          <w:rStyle w:val="34"/>
          <w:rFonts w:ascii="Consolas" w:hAnsi="Consolas" w:eastAsia="Consolas" w:cs="Consolas"/>
          <w:b/>
          <w:bCs/>
          <w:lang w:val="bg-BG"/>
        </w:rPr>
      </w:pPr>
      <w:r>
        <w:rPr>
          <w:rStyle w:val="34"/>
          <w:rFonts w:ascii="Consolas" w:hAnsi="Consolas" w:eastAsia="Consolas" w:cs="Consolas"/>
          <w:b/>
          <w:bCs/>
        </w:rPr>
        <w:t>Transactions:</w:t>
      </w:r>
    </w:p>
    <w:p>
      <w:pPr>
        <w:ind w:left="720"/>
        <w:rPr>
          <w:rStyle w:val="34"/>
          <w:rFonts w:ascii="Consolas" w:hAnsi="Consolas" w:eastAsia="Consolas" w:cs="Consolas"/>
          <w:b/>
          <w:bCs/>
          <w:color w:val="00000A"/>
          <w:u w:color="00000A"/>
          <w:lang w:val="bg-BG"/>
        </w:rPr>
      </w:pPr>
      <w:r>
        <w:rPr>
          <w:rStyle w:val="34"/>
          <w:rFonts w:ascii="Consolas" w:hAnsi="Consolas" w:eastAsia="Consolas" w:cs="Consolas"/>
          <w:b/>
          <w:bCs/>
        </w:rPr>
        <w:t xml:space="preserve">n. </w:t>
      </w:r>
      <w:r>
        <w:rPr>
          <w:rStyle w:val="34"/>
          <w:rFonts w:ascii="Consolas" w:hAnsi="Consolas" w:eastAsia="Consolas" w:cs="Consolas"/>
          <w:b/>
          <w:bCs/>
          <w:color w:val="00000A"/>
          <w:u w:color="00000A"/>
        </w:rPr>
        <w:t>{firstName} {lastName} made deposit of {amount}$!</w:t>
      </w:r>
    </w:p>
    <w:p>
      <w:pPr>
        <w:pStyle w:val="24"/>
        <w:ind w:left="1080"/>
        <w:rPr>
          <w:rStyle w:val="34"/>
          <w:rFonts w:ascii="Consolas" w:hAnsi="Consolas" w:eastAsia="Consolas" w:cs="Consolas"/>
          <w:b/>
          <w:bCs/>
          <w:lang w:val="bg-BG"/>
        </w:rPr>
      </w:pPr>
      <w:r>
        <w:rPr>
          <w:rStyle w:val="34"/>
          <w:rFonts w:ascii="Consolas" w:hAnsi="Consolas" w:eastAsia="Consolas" w:cs="Consolas"/>
          <w:b/>
          <w:bCs/>
        </w:rPr>
        <w:t>...</w:t>
      </w:r>
    </w:p>
    <w:p>
      <w:pPr>
        <w:pStyle w:val="33"/>
        <w:numPr>
          <w:ilvl w:val="0"/>
          <w:numId w:val="7"/>
        </w:numPr>
        <w:jc w:val="left"/>
        <w:rPr>
          <w:rStyle w:val="34"/>
          <w:b w:val="0"/>
          <w:bCs w:val="0"/>
          <w:lang w:val="bg-BG"/>
        </w:rPr>
      </w:pPr>
      <w:r>
        <w:rPr>
          <w:rStyle w:val="34"/>
          <w:lang w:val="en-US"/>
        </w:rPr>
        <w:t>{firstName} {lastName} withdrew {amount}$!</w:t>
      </w:r>
    </w:p>
    <w:p>
      <w:pPr>
        <w:pStyle w:val="33"/>
        <w:numPr>
          <w:ilvl w:val="0"/>
          <w:numId w:val="8"/>
        </w:numPr>
        <w:jc w:val="left"/>
        <w:rPr>
          <w:rStyle w:val="34"/>
          <w:b w:val="0"/>
          <w:bCs w:val="0"/>
          <w:lang w:val="bg-BG"/>
        </w:rPr>
      </w:pPr>
      <w:r>
        <w:rPr>
          <w:rStyle w:val="34"/>
          <w:lang w:val="en-US"/>
        </w:rPr>
        <w:t>{firstName} {lastName} made deposit of {amount}$!”</w:t>
      </w:r>
    </w:p>
    <w:p>
      <w:pPr>
        <w:pStyle w:val="33"/>
        <w:jc w:val="left"/>
        <w:rPr>
          <w:rStyle w:val="34"/>
          <w:lang w:val="bg-BG"/>
        </w:rPr>
      </w:pPr>
    </w:p>
    <w:p>
      <w:pPr>
        <w:ind w:left="360"/>
        <w:rPr>
          <w:rStyle w:val="36"/>
          <w:lang w:val="bg-BG"/>
        </w:rPr>
      </w:pPr>
      <w:r>
        <w:rPr>
          <w:rStyle w:val="36"/>
          <w:b/>
        </w:rPr>
        <w:t xml:space="preserve">Transaction information </w:t>
      </w:r>
      <w:r>
        <w:rPr>
          <w:rStyle w:val="36"/>
        </w:rPr>
        <w:t>contains information about:</w:t>
      </w:r>
    </w:p>
    <w:p>
      <w:pPr>
        <w:pStyle w:val="24"/>
        <w:numPr>
          <w:ilvl w:val="0"/>
          <w:numId w:val="6"/>
        </w:numPr>
        <w:ind w:left="1080"/>
        <w:rPr>
          <w:rStyle w:val="36"/>
          <w:lang w:val="bg-BG"/>
        </w:rPr>
      </w:pPr>
      <w:r>
        <w:rPr>
          <w:rStyle w:val="36"/>
          <w:b/>
        </w:rPr>
        <w:t>number</w:t>
      </w:r>
      <w:r>
        <w:rPr>
          <w:rStyle w:val="36"/>
        </w:rPr>
        <w:t xml:space="preserve"> of the transaction in descending order;</w:t>
      </w:r>
    </w:p>
    <w:p>
      <w:pPr>
        <w:pStyle w:val="24"/>
        <w:numPr>
          <w:ilvl w:val="0"/>
          <w:numId w:val="6"/>
        </w:numPr>
        <w:ind w:left="1080"/>
        <w:rPr>
          <w:rStyle w:val="36"/>
          <w:lang w:val="bg-BG"/>
        </w:rPr>
      </w:pPr>
      <w:r>
        <w:rPr>
          <w:rStyle w:val="36"/>
          <w:b/>
        </w:rPr>
        <w:t xml:space="preserve">names </w:t>
      </w:r>
      <w:r>
        <w:rPr>
          <w:rStyle w:val="36"/>
        </w:rPr>
        <w:t>(firstName, lastName);</w:t>
      </w:r>
    </w:p>
    <w:p>
      <w:pPr>
        <w:pStyle w:val="24"/>
        <w:numPr>
          <w:ilvl w:val="0"/>
          <w:numId w:val="6"/>
        </w:numPr>
        <w:ind w:left="1080"/>
        <w:rPr>
          <w:rStyle w:val="36"/>
          <w:lang w:val="bg-BG"/>
        </w:rPr>
      </w:pPr>
      <w:r>
        <w:rPr>
          <w:rStyle w:val="36"/>
        </w:rPr>
        <w:t xml:space="preserve">if the transaction is </w:t>
      </w:r>
      <w:r>
        <w:rPr>
          <w:rStyle w:val="36"/>
          <w:b/>
        </w:rPr>
        <w:t>deposit/withdraw</w:t>
      </w:r>
      <w:r>
        <w:rPr>
          <w:rStyle w:val="36"/>
        </w:rPr>
        <w:t>;</w:t>
      </w:r>
    </w:p>
    <w:p>
      <w:pPr>
        <w:pStyle w:val="24"/>
        <w:numPr>
          <w:ilvl w:val="0"/>
          <w:numId w:val="6"/>
        </w:numPr>
        <w:ind w:left="1080"/>
        <w:rPr>
          <w:rStyle w:val="34"/>
          <w:lang w:val="bg-BG"/>
        </w:rPr>
      </w:pPr>
      <w:r>
        <w:rPr>
          <w:rStyle w:val="36"/>
          <w:b/>
        </w:rPr>
        <w:t>amount</w:t>
      </w:r>
      <w:r>
        <w:rPr>
          <w:rStyle w:val="36"/>
        </w:rPr>
        <w:t xml:space="preserve"> of the transaction.</w:t>
      </w:r>
    </w:p>
    <w:p>
      <w:pPr>
        <w:pStyle w:val="33"/>
        <w:jc w:val="left"/>
        <w:rPr>
          <w:rStyle w:val="34"/>
          <w:b w:val="0"/>
          <w:bCs w:val="0"/>
          <w:lang w:val="bg-BG"/>
        </w:rPr>
      </w:pPr>
    </w:p>
    <w:p>
      <w:pPr>
        <w:pStyle w:val="37"/>
        <w:rPr>
          <w:lang w:val="bg-BG"/>
        </w:rPr>
      </w:pPr>
      <w:r>
        <w:rPr>
          <w:rStyle w:val="39"/>
        </w:rPr>
        <w:t>Examples</w:t>
      </w:r>
    </w:p>
    <w:p>
      <w:pPr>
        <w:pStyle w:val="33"/>
        <w:jc w:val="left"/>
        <w:rPr>
          <w:rStyle w:val="36"/>
          <w:rFonts w:asciiTheme="minorHAnsi" w:hAnsiTheme="minorHAnsi" w:eastAsiaTheme="minorHAnsi" w:cstheme="minorBidi"/>
          <w:bCs w:val="0"/>
          <w:color w:val="auto"/>
          <w:lang w:val="bg-BG"/>
        </w:rPr>
      </w:pPr>
      <w:r>
        <w:rPr>
          <w:rStyle w:val="36"/>
          <w:rFonts w:asciiTheme="minorHAnsi" w:hAnsiTheme="minorHAnsi" w:eastAsiaTheme="minorHAnsi" w:cstheme="minorBidi"/>
          <w:b w:val="0"/>
          <w:bCs w:val="0"/>
          <w:color w:val="auto"/>
        </w:rPr>
        <w:t xml:space="preserve">This is an example how the code is </w:t>
      </w:r>
      <w:r>
        <w:rPr>
          <w:rStyle w:val="36"/>
          <w:rFonts w:asciiTheme="minorHAnsi" w:hAnsiTheme="minorHAnsi" w:eastAsiaTheme="minorHAnsi" w:cstheme="minorBidi"/>
          <w:bCs w:val="0"/>
          <w:color w:val="auto"/>
        </w:rPr>
        <w:t>intended to be used:</w:t>
      </w:r>
    </w:p>
    <w:tbl>
      <w:tblPr>
        <w:tblStyle w:val="38"/>
        <w:tblW w:w="10661" w:type="dxa"/>
        <w:tblInd w:w="8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066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00" w:hRule="atLeast"/>
        </w:trPr>
        <w:tc>
          <w:tcPr>
            <w:tcW w:w="1066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pPr>
              <w:pStyle w:val="26"/>
              <w:pBdr>
                <w:top w:val="none" w:color="auto" w:sz="0" w:space="0"/>
                <w:left w:val="none" w:color="auto" w:sz="0" w:space="0"/>
                <w:bottom w:val="none" w:color="auto" w:sz="0" w:space="0"/>
                <w:right w:val="none" w:color="auto" w:sz="0" w:space="0"/>
                <w:between w:val="none" w:color="auto" w:sz="0" w:space="0"/>
              </w:pBdr>
              <w:spacing w:before="0" w:after="0" w:line="240" w:lineRule="auto"/>
              <w:jc w:val="center"/>
              <w:rPr>
                <w:rFonts w:eastAsia="Arial Unicode MS" w:cs="Times New Roman"/>
                <w:sz w:val="20"/>
                <w:szCs w:val="20"/>
              </w:rPr>
            </w:pPr>
            <w:r>
              <w:rPr>
                <w:rStyle w:val="34"/>
                <w:rFonts w:ascii="Helvetica" w:hAnsi="Helvetica" w:eastAsia="Arial Unicode MS" w:cs="Times New Roman"/>
                <w:sz w:val="20"/>
                <w:szCs w:val="20"/>
              </w:rPr>
              <w:t>Sample code usage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30" w:hRule="atLeast"/>
        </w:trPr>
        <w:tc>
          <w:tcPr>
            <w:tcW w:w="10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r>
              <w:rPr>
                <w:rFonts w:ascii="Consolas" w:hAnsi="Consolas" w:eastAsia="Times New Roman" w:cs="Times New Roman"/>
                <w:color w:val="0000FF"/>
                <w:sz w:val="20"/>
                <w:szCs w:val="20"/>
              </w:rPr>
              <w:t>let</w:t>
            </w:r>
            <w:r>
              <w:rPr>
                <w:rFonts w:ascii="Consolas" w:hAnsi="Consolas" w:eastAsia="Times New Roman" w:cs="Times New Roman"/>
                <w:color w:val="001080"/>
                <w:sz w:val="20"/>
                <w:szCs w:val="20"/>
              </w:rPr>
              <w:t> bank</w:t>
            </w:r>
            <w:r>
              <w:rPr>
                <w:rFonts w:ascii="Consolas" w:hAnsi="Consolas" w:eastAsia="Times New Roman" w:cs="Times New Roman"/>
                <w:color w:val="000000"/>
                <w:sz w:val="20"/>
                <w:szCs w:val="20"/>
              </w:rPr>
              <w:t> = </w:t>
            </w:r>
            <w:r>
              <w:rPr>
                <w:rFonts w:ascii="Consolas" w:hAnsi="Consolas" w:eastAsia="Times New Roman" w:cs="Times New Roman"/>
                <w:color w:val="0000FF"/>
                <w:sz w:val="20"/>
                <w:szCs w:val="20"/>
              </w:rPr>
              <w:t>new</w:t>
            </w:r>
            <w:r>
              <w:rPr>
                <w:rFonts w:ascii="Consolas" w:hAnsi="Consolas" w:eastAsia="Times New Roman" w:cs="Times New Roman"/>
                <w:color w:val="000000"/>
                <w:sz w:val="20"/>
                <w:szCs w:val="20"/>
              </w:rPr>
              <w:t> </w:t>
            </w:r>
            <w:r>
              <w:rPr>
                <w:rFonts w:ascii="Consolas" w:hAnsi="Consolas" w:eastAsia="Times New Roman" w:cs="Times New Roman"/>
                <w:color w:val="267F99"/>
                <w:sz w:val="20"/>
                <w:szCs w:val="20"/>
              </w:rPr>
              <w:t>Bank</w:t>
            </w:r>
            <w:r>
              <w:rPr>
                <w:rFonts w:ascii="Consolas" w:hAnsi="Consolas" w:eastAsia="Times New Roman" w:cs="Times New Roman"/>
                <w:color w:val="000000"/>
                <w:sz w:val="20"/>
                <w:szCs w:val="20"/>
              </w:rPr>
              <w:t>(</w:t>
            </w:r>
            <w:r>
              <w:rPr>
                <w:rFonts w:ascii="Consolas" w:hAnsi="Consolas" w:eastAsia="Times New Roman" w:cs="Times New Roman"/>
                <w:color w:val="A31515"/>
                <w:sz w:val="20"/>
                <w:szCs w:val="20"/>
              </w:rPr>
              <w:t>"SoftUni Bank"</w:t>
            </w:r>
            <w:r>
              <w:rPr>
                <w:rFonts w:ascii="Consolas" w:hAnsi="Consolas" w:eastAsia="Times New Roman" w:cs="Times New Roman"/>
                <w:color w:val="000000"/>
                <w:sz w:val="20"/>
                <w:szCs w:val="20"/>
              </w:rPr>
              <w:t>);</w:t>
            </w: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r>
              <w:rPr>
                <w:rFonts w:ascii="Consolas" w:hAnsi="Consolas" w:eastAsia="Times New Roman" w:cs="Times New Roman"/>
                <w:color w:val="001080"/>
                <w:sz w:val="20"/>
                <w:szCs w:val="20"/>
              </w:rPr>
              <w:t>console</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log</w:t>
            </w:r>
            <w:r>
              <w:rPr>
                <w:rFonts w:ascii="Consolas" w:hAnsi="Consolas" w:eastAsia="Times New Roman" w:cs="Times New Roman"/>
                <w:color w:val="000000"/>
                <w:sz w:val="20"/>
                <w:szCs w:val="20"/>
              </w:rPr>
              <w:t>(</w:t>
            </w:r>
            <w:r>
              <w:rPr>
                <w:rFonts w:ascii="Consolas" w:hAnsi="Consolas" w:eastAsia="Times New Roman" w:cs="Times New Roman"/>
                <w:color w:val="001080"/>
                <w:sz w:val="20"/>
                <w:szCs w:val="20"/>
              </w:rPr>
              <w:t>bank</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newCustomer</w:t>
            </w:r>
            <w:r>
              <w:rPr>
                <w:rFonts w:ascii="Consolas" w:hAnsi="Consolas" w:eastAsia="Times New Roman" w:cs="Times New Roman"/>
                <w:color w:val="000000"/>
                <w:sz w:val="20"/>
                <w:szCs w:val="20"/>
              </w:rPr>
              <w:t>({</w:t>
            </w:r>
            <w:r>
              <w:rPr>
                <w:rFonts w:ascii="Consolas" w:hAnsi="Consolas" w:eastAsia="Times New Roman" w:cs="Times New Roman"/>
                <w:color w:val="001080"/>
                <w:sz w:val="20"/>
                <w:szCs w:val="20"/>
              </w:rPr>
              <w:t>firstName</w:t>
            </w:r>
            <w:r>
              <w:rPr>
                <w:rFonts w:ascii="Consolas" w:hAnsi="Consolas" w:eastAsia="Times New Roman" w:cs="Times New Roman"/>
                <w:color w:val="000000"/>
                <w:sz w:val="20"/>
                <w:szCs w:val="20"/>
              </w:rPr>
              <w:t>: </w:t>
            </w:r>
            <w:r>
              <w:rPr>
                <w:rFonts w:ascii="Consolas" w:hAnsi="Consolas" w:eastAsia="Times New Roman" w:cs="Times New Roman"/>
                <w:color w:val="A31515"/>
                <w:sz w:val="20"/>
                <w:szCs w:val="20"/>
              </w:rPr>
              <w:t>"Svetlin"</w:t>
            </w:r>
            <w:r>
              <w:rPr>
                <w:rFonts w:ascii="Consolas" w:hAnsi="Consolas" w:eastAsia="Times New Roman" w:cs="Times New Roman"/>
                <w:color w:val="000000"/>
                <w:sz w:val="20"/>
                <w:szCs w:val="20"/>
              </w:rPr>
              <w:t>, </w:t>
            </w:r>
            <w:r>
              <w:rPr>
                <w:rFonts w:ascii="Consolas" w:hAnsi="Consolas" w:eastAsia="Times New Roman" w:cs="Times New Roman"/>
                <w:color w:val="001080"/>
                <w:sz w:val="20"/>
                <w:szCs w:val="20"/>
              </w:rPr>
              <w:t>lastName</w:t>
            </w:r>
            <w:r>
              <w:rPr>
                <w:rFonts w:ascii="Consolas" w:hAnsi="Consolas" w:eastAsia="Times New Roman" w:cs="Times New Roman"/>
                <w:color w:val="000000"/>
                <w:sz w:val="20"/>
                <w:szCs w:val="20"/>
              </w:rPr>
              <w:t>: </w:t>
            </w:r>
            <w:r>
              <w:rPr>
                <w:rFonts w:ascii="Consolas" w:hAnsi="Consolas" w:eastAsia="Times New Roman" w:cs="Times New Roman"/>
                <w:color w:val="A31515"/>
                <w:sz w:val="20"/>
                <w:szCs w:val="20"/>
              </w:rPr>
              <w:t>"Nakov"</w:t>
            </w:r>
            <w:r>
              <w:rPr>
                <w:rFonts w:ascii="Consolas" w:hAnsi="Consolas" w:eastAsia="Times New Roman" w:cs="Times New Roman"/>
                <w:color w:val="000000"/>
                <w:sz w:val="20"/>
                <w:szCs w:val="20"/>
              </w:rPr>
              <w:t>, </w:t>
            </w:r>
            <w:r>
              <w:rPr>
                <w:rFonts w:ascii="Consolas" w:hAnsi="Consolas" w:eastAsia="Times New Roman" w:cs="Times New Roman"/>
                <w:color w:val="001080"/>
                <w:sz w:val="20"/>
                <w:szCs w:val="20"/>
              </w:rPr>
              <w:t>personalId</w:t>
            </w:r>
            <w:r>
              <w:rPr>
                <w:rFonts w:ascii="Consolas" w:hAnsi="Consolas" w:eastAsia="Times New Roman" w:cs="Times New Roman"/>
                <w:color w:val="000000"/>
                <w:sz w:val="20"/>
                <w:szCs w:val="20"/>
              </w:rPr>
              <w:t>: </w:t>
            </w:r>
            <w:r>
              <w:rPr>
                <w:rFonts w:ascii="Consolas" w:hAnsi="Consolas" w:eastAsia="Times New Roman" w:cs="Times New Roman"/>
                <w:color w:val="098658"/>
                <w:sz w:val="20"/>
                <w:szCs w:val="20"/>
              </w:rPr>
              <w:t>6233267</w:t>
            </w:r>
            <w:r>
              <w:rPr>
                <w:rFonts w:ascii="Consolas" w:hAnsi="Consolas" w:eastAsia="Times New Roman" w:cs="Times New Roman"/>
                <w:color w:val="000000"/>
                <w:sz w:val="20"/>
                <w:szCs w:val="20"/>
              </w:rPr>
              <w:t>}));</w:t>
            </w: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r>
              <w:rPr>
                <w:rFonts w:ascii="Consolas" w:hAnsi="Consolas" w:eastAsia="Times New Roman" w:cs="Times New Roman"/>
                <w:color w:val="001080"/>
                <w:sz w:val="20"/>
                <w:szCs w:val="20"/>
              </w:rPr>
              <w:t>console</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log</w:t>
            </w:r>
            <w:r>
              <w:rPr>
                <w:rFonts w:ascii="Consolas" w:hAnsi="Consolas" w:eastAsia="Times New Roman" w:cs="Times New Roman"/>
                <w:color w:val="000000"/>
                <w:sz w:val="20"/>
                <w:szCs w:val="20"/>
              </w:rPr>
              <w:t>(</w:t>
            </w:r>
            <w:r>
              <w:rPr>
                <w:rFonts w:ascii="Consolas" w:hAnsi="Consolas" w:eastAsia="Times New Roman" w:cs="Times New Roman"/>
                <w:color w:val="001080"/>
                <w:sz w:val="20"/>
                <w:szCs w:val="20"/>
              </w:rPr>
              <w:t>bank</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newCustomer</w:t>
            </w:r>
            <w:r>
              <w:rPr>
                <w:rFonts w:ascii="Consolas" w:hAnsi="Consolas" w:eastAsia="Times New Roman" w:cs="Times New Roman"/>
                <w:color w:val="000000"/>
                <w:sz w:val="20"/>
                <w:szCs w:val="20"/>
              </w:rPr>
              <w:t>({</w:t>
            </w:r>
            <w:r>
              <w:rPr>
                <w:rFonts w:ascii="Consolas" w:hAnsi="Consolas" w:eastAsia="Times New Roman" w:cs="Times New Roman"/>
                <w:color w:val="001080"/>
                <w:sz w:val="20"/>
                <w:szCs w:val="20"/>
              </w:rPr>
              <w:t>firstName</w:t>
            </w:r>
            <w:r>
              <w:rPr>
                <w:rFonts w:ascii="Consolas" w:hAnsi="Consolas" w:eastAsia="Times New Roman" w:cs="Times New Roman"/>
                <w:color w:val="000000"/>
                <w:sz w:val="20"/>
                <w:szCs w:val="20"/>
              </w:rPr>
              <w:t>: </w:t>
            </w:r>
            <w:r>
              <w:rPr>
                <w:rFonts w:ascii="Consolas" w:hAnsi="Consolas" w:eastAsia="Times New Roman" w:cs="Times New Roman"/>
                <w:color w:val="A31515"/>
                <w:sz w:val="20"/>
                <w:szCs w:val="20"/>
              </w:rPr>
              <w:t>"Mihaela"</w:t>
            </w:r>
            <w:r>
              <w:rPr>
                <w:rFonts w:ascii="Consolas" w:hAnsi="Consolas" w:eastAsia="Times New Roman" w:cs="Times New Roman"/>
                <w:color w:val="000000"/>
                <w:sz w:val="20"/>
                <w:szCs w:val="20"/>
              </w:rPr>
              <w:t>, </w:t>
            </w:r>
            <w:r>
              <w:rPr>
                <w:rFonts w:ascii="Consolas" w:hAnsi="Consolas" w:eastAsia="Times New Roman" w:cs="Times New Roman"/>
                <w:color w:val="001080"/>
                <w:sz w:val="20"/>
                <w:szCs w:val="20"/>
              </w:rPr>
              <w:t>lastName</w:t>
            </w:r>
            <w:r>
              <w:rPr>
                <w:rFonts w:ascii="Consolas" w:hAnsi="Consolas" w:eastAsia="Times New Roman" w:cs="Times New Roman"/>
                <w:color w:val="000000"/>
                <w:sz w:val="20"/>
                <w:szCs w:val="20"/>
              </w:rPr>
              <w:t>: </w:t>
            </w:r>
            <w:r>
              <w:rPr>
                <w:rFonts w:ascii="Consolas" w:hAnsi="Consolas" w:eastAsia="Times New Roman" w:cs="Times New Roman"/>
                <w:color w:val="A31515"/>
                <w:sz w:val="20"/>
                <w:szCs w:val="20"/>
              </w:rPr>
              <w:t>"Mileva"</w:t>
            </w:r>
            <w:r>
              <w:rPr>
                <w:rFonts w:ascii="Consolas" w:hAnsi="Consolas" w:eastAsia="Times New Roman" w:cs="Times New Roman"/>
                <w:color w:val="000000"/>
                <w:sz w:val="20"/>
                <w:szCs w:val="20"/>
              </w:rPr>
              <w:t>, </w:t>
            </w:r>
            <w:r>
              <w:rPr>
                <w:rFonts w:ascii="Consolas" w:hAnsi="Consolas" w:eastAsia="Times New Roman" w:cs="Times New Roman"/>
                <w:color w:val="001080"/>
                <w:sz w:val="20"/>
                <w:szCs w:val="20"/>
              </w:rPr>
              <w:t>personalId</w:t>
            </w:r>
            <w:r>
              <w:rPr>
                <w:rFonts w:ascii="Consolas" w:hAnsi="Consolas" w:eastAsia="Times New Roman" w:cs="Times New Roman"/>
                <w:color w:val="000000"/>
                <w:sz w:val="20"/>
                <w:szCs w:val="20"/>
              </w:rPr>
              <w:t>: </w:t>
            </w:r>
            <w:r>
              <w:rPr>
                <w:rFonts w:ascii="Consolas" w:hAnsi="Consolas" w:eastAsia="Times New Roman" w:cs="Times New Roman"/>
                <w:color w:val="098658"/>
                <w:sz w:val="20"/>
                <w:szCs w:val="20"/>
              </w:rPr>
              <w:t>4151596</w:t>
            </w:r>
            <w:r>
              <w:rPr>
                <w:rFonts w:ascii="Consolas" w:hAnsi="Consolas" w:eastAsia="Times New Roman" w:cs="Times New Roman"/>
                <w:color w:val="000000"/>
                <w:sz w:val="20"/>
                <w:szCs w:val="20"/>
              </w:rPr>
              <w:t>}));</w:t>
            </w: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1080"/>
                <w:sz w:val="20"/>
                <w:szCs w:val="20"/>
                <w:lang w:val="bg-BG"/>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r>
              <w:rPr>
                <w:rFonts w:ascii="Consolas" w:hAnsi="Consolas" w:eastAsia="Times New Roman" w:cs="Times New Roman"/>
                <w:color w:val="001080"/>
                <w:sz w:val="20"/>
                <w:szCs w:val="20"/>
              </w:rPr>
              <w:t>bank</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depositMoney</w:t>
            </w:r>
            <w:r>
              <w:rPr>
                <w:rFonts w:ascii="Consolas" w:hAnsi="Consolas" w:eastAsia="Times New Roman" w:cs="Times New Roman"/>
                <w:color w:val="000000"/>
                <w:sz w:val="20"/>
                <w:szCs w:val="20"/>
              </w:rPr>
              <w:t>(</w:t>
            </w:r>
            <w:r>
              <w:rPr>
                <w:rFonts w:ascii="Consolas" w:hAnsi="Consolas" w:eastAsia="Times New Roman" w:cs="Times New Roman"/>
                <w:color w:val="098658"/>
                <w:sz w:val="20"/>
                <w:szCs w:val="20"/>
              </w:rPr>
              <w:t>6233267</w:t>
            </w:r>
            <w:r>
              <w:rPr>
                <w:rFonts w:ascii="Consolas" w:hAnsi="Consolas" w:eastAsia="Times New Roman" w:cs="Times New Roman"/>
                <w:color w:val="000000"/>
                <w:sz w:val="20"/>
                <w:szCs w:val="20"/>
              </w:rPr>
              <w:t>, </w:t>
            </w:r>
            <w:r>
              <w:rPr>
                <w:rFonts w:ascii="Consolas" w:hAnsi="Consolas" w:eastAsia="Times New Roman" w:cs="Times New Roman"/>
                <w:color w:val="098658"/>
                <w:sz w:val="20"/>
                <w:szCs w:val="20"/>
              </w:rPr>
              <w:t>250</w:t>
            </w:r>
            <w:r>
              <w:rPr>
                <w:rFonts w:ascii="Consolas" w:hAnsi="Consolas" w:eastAsia="Times New Roman" w:cs="Times New Roman"/>
                <w:color w:val="000000"/>
                <w:sz w:val="20"/>
                <w:szCs w:val="20"/>
              </w:rPr>
              <w:t>);</w:t>
            </w: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r>
              <w:rPr>
                <w:rFonts w:ascii="Consolas" w:hAnsi="Consolas" w:eastAsia="Times New Roman" w:cs="Times New Roman"/>
                <w:color w:val="001080"/>
                <w:sz w:val="20"/>
                <w:szCs w:val="20"/>
              </w:rPr>
              <w:t>console</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log</w:t>
            </w:r>
            <w:r>
              <w:rPr>
                <w:rFonts w:ascii="Consolas" w:hAnsi="Consolas" w:eastAsia="Times New Roman" w:cs="Times New Roman"/>
                <w:color w:val="000000"/>
                <w:sz w:val="20"/>
                <w:szCs w:val="20"/>
              </w:rPr>
              <w:t>(</w:t>
            </w:r>
            <w:r>
              <w:rPr>
                <w:rFonts w:ascii="Consolas" w:hAnsi="Consolas" w:eastAsia="Times New Roman" w:cs="Times New Roman"/>
                <w:color w:val="001080"/>
                <w:sz w:val="20"/>
                <w:szCs w:val="20"/>
              </w:rPr>
              <w:t>bank</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depositMoney</w:t>
            </w:r>
            <w:r>
              <w:rPr>
                <w:rFonts w:ascii="Consolas" w:hAnsi="Consolas" w:eastAsia="Times New Roman" w:cs="Times New Roman"/>
                <w:color w:val="000000"/>
                <w:sz w:val="20"/>
                <w:szCs w:val="20"/>
              </w:rPr>
              <w:t>(</w:t>
            </w:r>
            <w:r>
              <w:rPr>
                <w:rFonts w:ascii="Consolas" w:hAnsi="Consolas" w:eastAsia="Times New Roman" w:cs="Times New Roman"/>
                <w:color w:val="098658"/>
                <w:sz w:val="20"/>
                <w:szCs w:val="20"/>
              </w:rPr>
              <w:t>6233267</w:t>
            </w:r>
            <w:r>
              <w:rPr>
                <w:rFonts w:ascii="Consolas" w:hAnsi="Consolas" w:eastAsia="Times New Roman" w:cs="Times New Roman"/>
                <w:color w:val="000000"/>
                <w:sz w:val="20"/>
                <w:szCs w:val="20"/>
              </w:rPr>
              <w:t>, </w:t>
            </w:r>
            <w:r>
              <w:rPr>
                <w:rFonts w:ascii="Consolas" w:hAnsi="Consolas" w:eastAsia="Times New Roman" w:cs="Times New Roman"/>
                <w:color w:val="098658"/>
                <w:sz w:val="20"/>
                <w:szCs w:val="20"/>
              </w:rPr>
              <w:t>250</w:t>
            </w:r>
            <w:r>
              <w:rPr>
                <w:rFonts w:ascii="Consolas" w:hAnsi="Consolas" w:eastAsia="Times New Roman" w:cs="Times New Roman"/>
                <w:color w:val="000000"/>
                <w:sz w:val="20"/>
                <w:szCs w:val="20"/>
              </w:rPr>
              <w:t>));</w:t>
            </w: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r>
              <w:rPr>
                <w:rFonts w:ascii="Consolas" w:hAnsi="Consolas" w:eastAsia="Times New Roman" w:cs="Times New Roman"/>
                <w:color w:val="001080"/>
                <w:sz w:val="20"/>
                <w:szCs w:val="20"/>
              </w:rPr>
              <w:t>bank</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depositMoney</w:t>
            </w:r>
            <w:r>
              <w:rPr>
                <w:rFonts w:ascii="Consolas" w:hAnsi="Consolas" w:eastAsia="Times New Roman" w:cs="Times New Roman"/>
                <w:color w:val="000000"/>
                <w:sz w:val="20"/>
                <w:szCs w:val="20"/>
              </w:rPr>
              <w:t>(</w:t>
            </w:r>
            <w:r>
              <w:rPr>
                <w:rFonts w:ascii="Consolas" w:hAnsi="Consolas" w:eastAsia="Times New Roman" w:cs="Times New Roman"/>
                <w:color w:val="098658"/>
                <w:sz w:val="20"/>
                <w:szCs w:val="20"/>
              </w:rPr>
              <w:t>4151596</w:t>
            </w:r>
            <w:r>
              <w:rPr>
                <w:rFonts w:ascii="Consolas" w:hAnsi="Consolas" w:eastAsia="Times New Roman" w:cs="Times New Roman"/>
                <w:color w:val="000000"/>
                <w:sz w:val="20"/>
                <w:szCs w:val="20"/>
              </w:rPr>
              <w:t>,</w:t>
            </w:r>
            <w:r>
              <w:rPr>
                <w:rFonts w:ascii="Consolas" w:hAnsi="Consolas" w:eastAsia="Times New Roman" w:cs="Times New Roman"/>
                <w:color w:val="098658"/>
                <w:sz w:val="20"/>
                <w:szCs w:val="20"/>
              </w:rPr>
              <w:t>555</w:t>
            </w:r>
            <w:r>
              <w:rPr>
                <w:rFonts w:ascii="Consolas" w:hAnsi="Consolas" w:eastAsia="Times New Roman" w:cs="Times New Roman"/>
                <w:color w:val="000000"/>
                <w:sz w:val="20"/>
                <w:szCs w:val="20"/>
              </w:rPr>
              <w:t>);</w:t>
            </w: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r>
              <w:rPr>
                <w:rFonts w:ascii="Consolas" w:hAnsi="Consolas" w:eastAsia="Times New Roman" w:cs="Times New Roman"/>
                <w:color w:val="001080"/>
                <w:sz w:val="20"/>
                <w:szCs w:val="20"/>
              </w:rPr>
              <w:t>console</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log</w:t>
            </w:r>
            <w:r>
              <w:rPr>
                <w:rFonts w:ascii="Consolas" w:hAnsi="Consolas" w:eastAsia="Times New Roman" w:cs="Times New Roman"/>
                <w:color w:val="000000"/>
                <w:sz w:val="20"/>
                <w:szCs w:val="20"/>
              </w:rPr>
              <w:t>(</w:t>
            </w:r>
            <w:r>
              <w:rPr>
                <w:rFonts w:ascii="Consolas" w:hAnsi="Consolas" w:eastAsia="Times New Roman" w:cs="Times New Roman"/>
                <w:color w:val="001080"/>
                <w:sz w:val="20"/>
                <w:szCs w:val="20"/>
              </w:rPr>
              <w:t>bank</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withdrawMoney</w:t>
            </w:r>
            <w:r>
              <w:rPr>
                <w:rFonts w:ascii="Consolas" w:hAnsi="Consolas" w:eastAsia="Times New Roman" w:cs="Times New Roman"/>
                <w:color w:val="000000"/>
                <w:sz w:val="20"/>
                <w:szCs w:val="20"/>
              </w:rPr>
              <w:t>(</w:t>
            </w:r>
            <w:r>
              <w:rPr>
                <w:rFonts w:ascii="Consolas" w:hAnsi="Consolas" w:eastAsia="Times New Roman" w:cs="Times New Roman"/>
                <w:color w:val="098658"/>
                <w:sz w:val="20"/>
                <w:szCs w:val="20"/>
              </w:rPr>
              <w:t>6233267</w:t>
            </w:r>
            <w:r>
              <w:rPr>
                <w:rFonts w:ascii="Consolas" w:hAnsi="Consolas" w:eastAsia="Times New Roman" w:cs="Times New Roman"/>
                <w:color w:val="000000"/>
                <w:sz w:val="20"/>
                <w:szCs w:val="20"/>
              </w:rPr>
              <w:t>, </w:t>
            </w:r>
            <w:r>
              <w:rPr>
                <w:rFonts w:ascii="Consolas" w:hAnsi="Consolas" w:eastAsia="Times New Roman" w:cs="Times New Roman"/>
                <w:color w:val="098658"/>
                <w:sz w:val="20"/>
                <w:szCs w:val="20"/>
              </w:rPr>
              <w:t>125</w:t>
            </w:r>
            <w:r>
              <w:rPr>
                <w:rFonts w:ascii="Consolas" w:hAnsi="Consolas" w:eastAsia="Times New Roman" w:cs="Times New Roman"/>
                <w:color w:val="000000"/>
                <w:sz w:val="20"/>
                <w:szCs w:val="20"/>
              </w:rPr>
              <w:t>));</w:t>
            </w: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sz w:val="20"/>
                <w:szCs w:val="20"/>
                <w:lang w:val="bg-BG"/>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85" w:lineRule="atLeast"/>
              <w:rPr>
                <w:rFonts w:ascii="Consolas" w:hAnsi="Consolas" w:eastAsia="Times New Roman" w:cs="Times New Roman"/>
                <w:color w:val="000000"/>
                <w:sz w:val="20"/>
                <w:szCs w:val="20"/>
                <w:lang w:val="bg-BG"/>
              </w:rPr>
            </w:pPr>
            <w:r>
              <w:rPr>
                <w:rFonts w:ascii="Consolas" w:hAnsi="Consolas" w:eastAsia="Times New Roman" w:cs="Times New Roman"/>
                <w:color w:val="001080"/>
                <w:sz w:val="20"/>
                <w:szCs w:val="20"/>
              </w:rPr>
              <w:t>console</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log</w:t>
            </w:r>
            <w:r>
              <w:rPr>
                <w:rFonts w:ascii="Consolas" w:hAnsi="Consolas" w:eastAsia="Times New Roman" w:cs="Times New Roman"/>
                <w:color w:val="000000"/>
                <w:sz w:val="20"/>
                <w:szCs w:val="20"/>
              </w:rPr>
              <w:t>(</w:t>
            </w:r>
            <w:r>
              <w:rPr>
                <w:rFonts w:ascii="Consolas" w:hAnsi="Consolas" w:eastAsia="Times New Roman" w:cs="Times New Roman"/>
                <w:color w:val="001080"/>
                <w:sz w:val="20"/>
                <w:szCs w:val="20"/>
              </w:rPr>
              <w:t>bank</w:t>
            </w:r>
            <w:r>
              <w:rPr>
                <w:rFonts w:ascii="Consolas" w:hAnsi="Consolas" w:eastAsia="Times New Roman" w:cs="Times New Roman"/>
                <w:color w:val="000000"/>
                <w:sz w:val="20"/>
                <w:szCs w:val="20"/>
              </w:rPr>
              <w:t>.</w:t>
            </w:r>
            <w:r>
              <w:rPr>
                <w:rFonts w:ascii="Consolas" w:hAnsi="Consolas" w:eastAsia="Times New Roman" w:cs="Times New Roman"/>
                <w:color w:val="795E26"/>
                <w:sz w:val="20"/>
                <w:szCs w:val="20"/>
              </w:rPr>
              <w:t>customerInfo</w:t>
            </w:r>
            <w:r>
              <w:rPr>
                <w:rFonts w:ascii="Consolas" w:hAnsi="Consolas" w:eastAsia="Times New Roman" w:cs="Times New Roman"/>
                <w:color w:val="000000"/>
                <w:sz w:val="20"/>
                <w:szCs w:val="20"/>
              </w:rPr>
              <w:t>(</w:t>
            </w:r>
            <w:r>
              <w:rPr>
                <w:rFonts w:ascii="Consolas" w:hAnsi="Consolas" w:eastAsia="Times New Roman" w:cs="Times New Roman"/>
                <w:color w:val="098658"/>
                <w:sz w:val="20"/>
                <w:szCs w:val="20"/>
              </w:rPr>
              <w:t>6233267</w:t>
            </w:r>
            <w:r>
              <w:rPr>
                <w:rFonts w:ascii="Consolas" w:hAnsi="Consolas" w:eastAsia="Times New Roman" w:cs="Times New Roman"/>
                <w:color w:val="000000"/>
                <w:sz w:val="20"/>
                <w:szCs w:val="20"/>
              </w:rPr>
              <w:t>));</w:t>
            </w:r>
          </w:p>
          <w:p>
            <w:pPr>
              <w:pStyle w:val="40"/>
              <w:spacing w:line="360" w:lineRule="atLeast"/>
              <w:rPr>
                <w:rFonts w:hint="eastAsia"/>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88" w:hRule="atLeast"/>
        </w:trPr>
        <w:tc>
          <w:tcPr>
            <w:tcW w:w="1066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pPr>
              <w:pStyle w:val="26"/>
              <w:pBdr>
                <w:top w:val="none" w:color="auto" w:sz="0" w:space="0"/>
                <w:left w:val="none" w:color="auto" w:sz="0" w:space="0"/>
                <w:bottom w:val="none" w:color="auto" w:sz="0" w:space="0"/>
                <w:right w:val="none" w:color="auto" w:sz="0" w:space="0"/>
                <w:between w:val="none" w:color="auto" w:sz="0" w:space="0"/>
              </w:pBdr>
              <w:spacing w:before="0" w:after="0" w:line="240" w:lineRule="auto"/>
              <w:jc w:val="center"/>
              <w:rPr>
                <w:rFonts w:eastAsia="Arial Unicode MS" w:cs="Times New Roman"/>
                <w:sz w:val="20"/>
                <w:szCs w:val="20"/>
              </w:rPr>
            </w:pPr>
            <w:r>
              <w:rPr>
                <w:rStyle w:val="34"/>
                <w:rFonts w:ascii="Helvetica" w:hAnsi="Helvetica" w:eastAsia="Arial Unicode MS" w:cs="Times New Roman"/>
                <w:sz w:val="20"/>
                <w:szCs w:val="20"/>
              </w:rPr>
              <w:t>Corresponding output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2405" w:hRule="atLeast"/>
        </w:trPr>
        <w:tc>
          <w:tcPr>
            <w:tcW w:w="10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wordWrap w:val="0"/>
              <w:spacing w:before="0" w:after="0" w:line="336" w:lineRule="atLeast"/>
              <w:rPr>
                <w:rFonts w:ascii="Consolas" w:hAnsi="Consolas" w:eastAsia="Times New Roman" w:cs="Segoe UI"/>
                <w:b/>
                <w:sz w:val="20"/>
                <w:szCs w:val="20"/>
                <w:lang w:val="bg-BG"/>
              </w:rPr>
            </w:pPr>
            <w:r>
              <w:rPr>
                <w:rFonts w:ascii="Consolas" w:hAnsi="Consolas" w:eastAsia="Times New Roman" w:cs="Segoe UI"/>
                <w:b/>
                <w:sz w:val="20"/>
                <w:szCs w:val="20"/>
              </w:rPr>
              <w:t xml:space="preserve">{ firstName: "Svetlin", lastName: "Nakov", personalId: 6233267 } </w:t>
            </w:r>
          </w:p>
          <w:p>
            <w:pPr>
              <w:pBdr>
                <w:top w:val="none" w:color="auto" w:sz="0" w:space="0"/>
                <w:left w:val="none" w:color="auto" w:sz="0" w:space="0"/>
                <w:bottom w:val="none" w:color="auto" w:sz="0" w:space="0"/>
                <w:right w:val="none" w:color="auto" w:sz="0" w:space="0"/>
                <w:between w:val="none" w:color="auto" w:sz="0" w:space="0"/>
              </w:pBdr>
              <w:wordWrap w:val="0"/>
              <w:spacing w:before="0" w:after="0" w:line="336" w:lineRule="atLeast"/>
              <w:rPr>
                <w:rFonts w:ascii="Consolas" w:hAnsi="Consolas" w:eastAsia="Times New Roman" w:cs="Segoe UI"/>
                <w:b/>
                <w:sz w:val="20"/>
                <w:szCs w:val="20"/>
                <w:lang w:val="bg-BG"/>
              </w:rPr>
            </w:pPr>
            <w:r>
              <w:rPr>
                <w:rFonts w:ascii="Consolas" w:hAnsi="Consolas" w:eastAsia="Times New Roman" w:cs="Segoe UI"/>
                <w:b/>
                <w:sz w:val="20"/>
                <w:szCs w:val="20"/>
              </w:rPr>
              <w:t>{ firstName: "Mihaela", lastName: "Mileva", personalId: 4151596 }</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shd w:val="clear" w:color="auto" w:fill="FFFFFF"/>
                <w:lang w:val="bg-BG"/>
              </w:rPr>
            </w:pPr>
            <w:r>
              <w:rPr>
                <w:rFonts w:eastAsia="Arial Unicode MS" w:cs="Times New Roman"/>
                <w:sz w:val="20"/>
                <w:szCs w:val="20"/>
                <w:shd w:val="clear" w:color="auto" w:fill="FFFFFF"/>
              </w:rPr>
              <w:t>500$</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shd w:val="clear" w:color="auto" w:fill="FFFFFF"/>
                <w:lang w:val="bg-BG"/>
              </w:rPr>
            </w:pPr>
            <w:r>
              <w:rPr>
                <w:rFonts w:eastAsia="Arial Unicode MS" w:cs="Times New Roman"/>
                <w:sz w:val="20"/>
                <w:szCs w:val="20"/>
                <w:shd w:val="clear" w:color="auto" w:fill="FFFFFF"/>
              </w:rPr>
              <w:t>375$</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lang w:val="bg-BG"/>
              </w:rPr>
            </w:pPr>
            <w:r>
              <w:rPr>
                <w:rFonts w:eastAsia="Arial Unicode MS" w:cs="Times New Roman"/>
                <w:sz w:val="20"/>
                <w:szCs w:val="20"/>
              </w:rPr>
              <w:t>Bank name: SoftUni Bank</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lang w:val="bg-BG"/>
              </w:rPr>
            </w:pPr>
            <w:r>
              <w:rPr>
                <w:rFonts w:eastAsia="Arial Unicode MS" w:cs="Times New Roman"/>
                <w:sz w:val="20"/>
                <w:szCs w:val="20"/>
              </w:rPr>
              <w:t>Customer name: Svetlin Nakov</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lang w:val="bg-BG"/>
              </w:rPr>
            </w:pPr>
            <w:r>
              <w:rPr>
                <w:rFonts w:eastAsia="Arial Unicode MS" w:cs="Times New Roman"/>
                <w:sz w:val="20"/>
                <w:szCs w:val="20"/>
              </w:rPr>
              <w:t>Customer ID: 6</w:t>
            </w:r>
            <w:r>
              <w:rPr>
                <w:rFonts w:eastAsia="Times New Roman" w:cs="Segoe UI"/>
                <w:sz w:val="20"/>
                <w:szCs w:val="20"/>
              </w:rPr>
              <w:t>233267</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lang w:val="bg-BG"/>
              </w:rPr>
            </w:pPr>
            <w:r>
              <w:rPr>
                <w:rFonts w:eastAsia="Arial Unicode MS" w:cs="Times New Roman"/>
                <w:sz w:val="20"/>
                <w:szCs w:val="20"/>
              </w:rPr>
              <w:t>Total Money: 375$</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lang w:val="bg-BG"/>
              </w:rPr>
            </w:pPr>
            <w:r>
              <w:rPr>
                <w:rFonts w:eastAsia="Arial Unicode MS" w:cs="Times New Roman"/>
                <w:sz w:val="20"/>
                <w:szCs w:val="20"/>
              </w:rPr>
              <w:t>Transactions:</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lang w:val="bg-BG"/>
              </w:rPr>
            </w:pPr>
            <w:r>
              <w:rPr>
                <w:rFonts w:eastAsia="Arial Unicode MS" w:cs="Times New Roman"/>
                <w:sz w:val="20"/>
                <w:szCs w:val="20"/>
              </w:rPr>
              <w:t>3. Svetlin Nakov withdrew 125$!</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lang w:val="bg-BG"/>
              </w:rPr>
            </w:pPr>
            <w:r>
              <w:rPr>
                <w:rFonts w:eastAsia="Arial Unicode MS" w:cs="Times New Roman"/>
                <w:sz w:val="20"/>
                <w:szCs w:val="20"/>
              </w:rPr>
              <w:t>2. Svetlin Nakov made depostit of 250$!</w:t>
            </w:r>
          </w:p>
          <w:p>
            <w:pPr>
              <w:pStyle w:val="26"/>
              <w:pBdr>
                <w:top w:val="none" w:color="auto" w:sz="0" w:space="0"/>
                <w:left w:val="none" w:color="auto" w:sz="0" w:space="0"/>
                <w:bottom w:val="none" w:color="auto" w:sz="0" w:space="0"/>
                <w:right w:val="none" w:color="auto" w:sz="0" w:space="0"/>
                <w:between w:val="none" w:color="auto" w:sz="0" w:space="0"/>
              </w:pBdr>
              <w:spacing w:line="240" w:lineRule="auto"/>
              <w:rPr>
                <w:rFonts w:eastAsia="Arial Unicode MS" w:cs="Times New Roman"/>
                <w:sz w:val="20"/>
                <w:szCs w:val="20"/>
              </w:rPr>
            </w:pPr>
            <w:r>
              <w:rPr>
                <w:rFonts w:eastAsia="Arial Unicode MS" w:cs="Times New Roman"/>
                <w:sz w:val="20"/>
                <w:szCs w:val="20"/>
              </w:rPr>
              <w:t>1. Svetlin Nakov made depostit of 250$!</w:t>
            </w:r>
          </w:p>
        </w:tc>
      </w:tr>
    </w:tbl>
    <w:p>
      <w:pPr>
        <w:rPr>
          <w:rFonts w:ascii="Consolas" w:hAnsi="Consolas" w:eastAsia="Consolas" w:cs="Consolas"/>
          <w:b/>
          <w:bCs/>
          <w:color w:val="00000A"/>
          <w:u w:color="00000A"/>
          <w:lang w:val="bg-BG"/>
        </w:rPr>
      </w:pPr>
    </w:p>
    <w:p>
      <w:pPr>
        <w:rPr>
          <w:lang w:val="bg-BG"/>
        </w:rPr>
      </w:pPr>
    </w:p>
    <w:p>
      <w:pPr>
        <w:rPr>
          <w:b/>
          <w:bCs/>
          <w:lang w:val="bg-BG"/>
        </w:rPr>
      </w:pPr>
    </w:p>
    <w:p>
      <w:pPr>
        <w:jc w:val="center"/>
        <w:rPr>
          <w:i/>
          <w:iCs/>
          <w:sz w:val="72"/>
          <w:szCs w:val="72"/>
          <w:lang w:val="bg-BG"/>
        </w:rPr>
      </w:pPr>
      <w:r>
        <w:rPr>
          <w:i/>
          <w:iCs/>
          <w:sz w:val="72"/>
          <w:szCs w:val="72"/>
        </w:rPr>
        <w:t>GOOD LUCK!</w:t>
      </w:r>
    </w:p>
    <w:p>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CC"/>
    <w:family w:val="swiss"/>
    <w:pitch w:val="default"/>
    <w:sig w:usb0="00000000" w:usb1="00000000" w:usb2="00000009" w:usb3="00000000" w:csb0="0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mbria">
    <w:panose1 w:val="02040503050406030204"/>
    <w:charset w:val="CC"/>
    <w:family w:val="roman"/>
    <w:pitch w:val="default"/>
    <w:sig w:usb0="E00006FF" w:usb1="420024FF" w:usb2="02000000" w:usb3="00000000" w:csb0="2000019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3"/>
                              <w:color w:val="0882DE"/>
                              <w:sz w:val="17"/>
                              <w:szCs w:val="17"/>
                            </w:rPr>
                            <w:t>https://softuni.org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del w:id="0" w:author="mine" w:date="2020-06-23T10:51:00Z">
                            <w:r>
                              <w:rPr>
                                <w:sz w:val="18"/>
                                <w:szCs w:val="18"/>
                              </w:rPr>
                              <w:drawing>
                                <wp:inline distT="0" distB="0" distL="0" distR="0">
                                  <wp:extent cx="179705" cy="179705"/>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del>
                          <w:ins w:id="2" w:author="mine" w:date="2020-06-23T10:51:00Z">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ins>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3"/>
                        <w:color w:val="0882DE"/>
                        <w:sz w:val="17"/>
                        <w:szCs w:val="17"/>
                      </w:rPr>
                      <w:t>https://softuni.org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del w:id="4" w:author="mine" w:date="2020-06-23T10:51:00Z">
                      <w:r>
                        <w:rPr>
                          <w:sz w:val="18"/>
                          <w:szCs w:val="18"/>
                        </w:rPr>
                        <w:drawing>
                          <wp:inline distT="0" distB="0" distL="0" distR="0">
                            <wp:extent cx="179705" cy="179705"/>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del>
                    <w:ins w:id="6" w:author="mine" w:date="2020-06-23T10:51:00Z">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ins>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47B78"/>
    <w:multiLevelType w:val="multilevel"/>
    <w:tmpl w:val="08C47B78"/>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F9C1158"/>
    <w:multiLevelType w:val="multilevel"/>
    <w:tmpl w:val="0F9C1158"/>
    <w:lvl w:ilvl="0" w:tentative="0">
      <w:start w:val="2"/>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0191D61"/>
    <w:multiLevelType w:val="multilevel"/>
    <w:tmpl w:val="20191D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0692B73"/>
    <w:multiLevelType w:val="multilevel"/>
    <w:tmpl w:val="40692B73"/>
    <w:lvl w:ilvl="0" w:tentative="0">
      <w:start w:val="1"/>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D234A2E"/>
    <w:multiLevelType w:val="multilevel"/>
    <w:tmpl w:val="5D234A2E"/>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6019760E"/>
    <w:multiLevelType w:val="multilevel"/>
    <w:tmpl w:val="601976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2290488"/>
    <w:multiLevelType w:val="multilevel"/>
    <w:tmpl w:val="622904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7"/>
  </w:num>
  <w:num w:numId="3">
    <w:abstractNumId w:val="5"/>
  </w:num>
  <w:num w:numId="4">
    <w:abstractNumId w:val="3"/>
  </w:num>
  <w:num w:numId="5">
    <w:abstractNumId w:val="0"/>
  </w:num>
  <w:num w:numId="6">
    <w:abstractNumId w:val="6"/>
  </w:num>
  <w:num w:numId="7">
    <w:abstractNumId w:val="1"/>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heirs">
    <w15:presenceInfo w15:providerId="None" w15:userId="theirs"/>
  </w15:person>
  <w15:person w15:author="mine">
    <w15:presenceInfo w15:providerId="None" w15:userId="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2DD2"/>
    <w:rsid w:val="0005591D"/>
    <w:rsid w:val="00064D15"/>
    <w:rsid w:val="00071B1D"/>
    <w:rsid w:val="0008559D"/>
    <w:rsid w:val="00086727"/>
    <w:rsid w:val="00087532"/>
    <w:rsid w:val="0009209B"/>
    <w:rsid w:val="000A6794"/>
    <w:rsid w:val="000B39E6"/>
    <w:rsid w:val="000B56F0"/>
    <w:rsid w:val="000C5361"/>
    <w:rsid w:val="00103906"/>
    <w:rsid w:val="00111D17"/>
    <w:rsid w:val="001275B9"/>
    <w:rsid w:val="00142C75"/>
    <w:rsid w:val="001449E8"/>
    <w:rsid w:val="0015333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2265"/>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57B00"/>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DCF"/>
    <w:rsid w:val="0063342B"/>
    <w:rsid w:val="00640502"/>
    <w:rsid w:val="00644D27"/>
    <w:rsid w:val="00645F7C"/>
    <w:rsid w:val="006518F5"/>
    <w:rsid w:val="00663378"/>
    <w:rsid w:val="006640AE"/>
    <w:rsid w:val="00670041"/>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30565"/>
    <w:rsid w:val="00763912"/>
    <w:rsid w:val="00774E44"/>
    <w:rsid w:val="00780985"/>
    <w:rsid w:val="00785258"/>
    <w:rsid w:val="00791F02"/>
    <w:rsid w:val="0079324A"/>
    <w:rsid w:val="007943E3"/>
    <w:rsid w:val="00794EEE"/>
    <w:rsid w:val="007A635E"/>
    <w:rsid w:val="007B3686"/>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184F"/>
    <w:rsid w:val="00861625"/>
    <w:rsid w:val="008617B5"/>
    <w:rsid w:val="00870828"/>
    <w:rsid w:val="0088080B"/>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474C5"/>
    <w:rsid w:val="00955691"/>
    <w:rsid w:val="00961157"/>
    <w:rsid w:val="00965C5B"/>
    <w:rsid w:val="0096684B"/>
    <w:rsid w:val="00972C7F"/>
    <w:rsid w:val="00976E46"/>
    <w:rsid w:val="00994CA8"/>
    <w:rsid w:val="009A307E"/>
    <w:rsid w:val="009B4FB4"/>
    <w:rsid w:val="009C0C39"/>
    <w:rsid w:val="009D1805"/>
    <w:rsid w:val="009D2A6D"/>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848BC"/>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85B"/>
    <w:rsid w:val="00B638EB"/>
    <w:rsid w:val="00B63DED"/>
    <w:rsid w:val="00B753E7"/>
    <w:rsid w:val="00B762EE"/>
    <w:rsid w:val="00B86AF3"/>
    <w:rsid w:val="00B9245F"/>
    <w:rsid w:val="00B9309B"/>
    <w:rsid w:val="00BA1F40"/>
    <w:rsid w:val="00BA4820"/>
    <w:rsid w:val="00BA7DA0"/>
    <w:rsid w:val="00BB05FA"/>
    <w:rsid w:val="00BB5B10"/>
    <w:rsid w:val="00BC41B8"/>
    <w:rsid w:val="00BC56D6"/>
    <w:rsid w:val="00BD51E6"/>
    <w:rsid w:val="00BE399E"/>
    <w:rsid w:val="00BF1775"/>
    <w:rsid w:val="00BF201D"/>
    <w:rsid w:val="00C032DC"/>
    <w:rsid w:val="00C0490B"/>
    <w:rsid w:val="00C0767A"/>
    <w:rsid w:val="00C07904"/>
    <w:rsid w:val="00C121AF"/>
    <w:rsid w:val="00C14C80"/>
    <w:rsid w:val="00C27853"/>
    <w:rsid w:val="00C355A5"/>
    <w:rsid w:val="00C40FA7"/>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14B72"/>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E038F"/>
    <w:rsid w:val="037F57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uiPriority w:val="99"/>
  </w:style>
  <w:style w:type="character" w:customStyle="1" w:styleId="18">
    <w:name w:val="Footer Char"/>
    <w:basedOn w:val="7"/>
    <w:link w:val="11"/>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qFormat/>
    <w:uiPriority w:val="9"/>
    <w:rPr>
      <w:rFonts w:eastAsiaTheme="majorEastAsia" w:cstheme="majorBidi"/>
      <w:b/>
      <w:color w:val="642D08"/>
      <w:sz w:val="40"/>
      <w:szCs w:val="32"/>
    </w:rPr>
  </w:style>
  <w:style w:type="character" w:customStyle="1" w:styleId="21">
    <w:name w:val="Heading 2 Char"/>
    <w:basedOn w:val="7"/>
    <w:link w:val="3"/>
    <w:qFormat/>
    <w:uiPriority w:val="9"/>
    <w:rPr>
      <w:rFonts w:eastAsiaTheme="majorEastAsia" w:cstheme="majorBidi"/>
      <w:b/>
      <w:bCs/>
      <w:color w:val="7C380A"/>
      <w:sz w:val="36"/>
      <w:szCs w:val="36"/>
    </w:rPr>
  </w:style>
  <w:style w:type="character" w:customStyle="1" w:styleId="22">
    <w:name w:val="Heading 3 Char"/>
    <w:basedOn w:val="7"/>
    <w:link w:val="4"/>
    <w:qFormat/>
    <w:uiPriority w:val="9"/>
    <w:rPr>
      <w:rFonts w:eastAsiaTheme="majorEastAsia" w:cstheme="majorBidi"/>
      <w:b/>
      <w:color w:val="8F400B"/>
      <w:sz w:val="32"/>
      <w:szCs w:val="32"/>
    </w:rPr>
  </w:style>
  <w:style w:type="character" w:customStyle="1" w:styleId="23">
    <w:name w:val="Heading 4 Char"/>
    <w:basedOn w:val="7"/>
    <w:link w:val="5"/>
    <w:uiPriority w:val="9"/>
    <w:rPr>
      <w:rFonts w:eastAsiaTheme="majorEastAsia" w:cstheme="majorBidi"/>
      <w:b/>
      <w:iCs/>
      <w:color w:val="A34A0D"/>
      <w:sz w:val="28"/>
    </w:rPr>
  </w:style>
  <w:style w:type="paragraph" w:styleId="24">
    <w:name w:val="List Paragraph"/>
    <w:basedOn w:val="1"/>
    <w:link w:val="30"/>
    <w:qFormat/>
    <w:uiPriority w:val="0"/>
    <w:pPr>
      <w:ind w:left="720"/>
      <w:contextualSpacing/>
    </w:pPr>
  </w:style>
  <w:style w:type="character" w:customStyle="1" w:styleId="25">
    <w:name w:val="Heading 5 Char"/>
    <w:basedOn w:val="7"/>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_tgc"/>
    <w:basedOn w:val="7"/>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uiPriority w:val="99"/>
    <w:rPr>
      <w:color w:val="0000FF" w:themeColor="hyperlink"/>
      <w:u w:val="single"/>
      <w14:textFill>
        <w14:solidFill>
          <w14:schemeClr w14:val="hlink"/>
        </w14:solidFill>
      </w14:textFill>
    </w:rPr>
  </w:style>
  <w:style w:type="character" w:customStyle="1" w:styleId="32">
    <w:name w:val="Неразрешено споменаване1"/>
    <w:basedOn w:val="7"/>
    <w:semiHidden/>
    <w:unhideWhenUsed/>
    <w:uiPriority w:val="99"/>
    <w:rPr>
      <w:color w:val="605E5C"/>
      <w:shd w:val="clear" w:color="auto" w:fill="E1DFDD"/>
    </w:rPr>
  </w:style>
  <w:style w:type="paragraph" w:customStyle="1" w:styleId="33">
    <w:name w:val="Body A"/>
    <w:uiPriority w:val="0"/>
    <w:pPr>
      <w:pBdr>
        <w:top w:val="none" w:color="auto" w:sz="0" w:space="0"/>
        <w:left w:val="none" w:color="auto" w:sz="0" w:space="0"/>
        <w:bottom w:val="none" w:color="auto" w:sz="0" w:space="0"/>
        <w:right w:val="none" w:color="auto" w:sz="0" w:space="0"/>
        <w:between w:val="none" w:color="auto" w:sz="0" w:space="0"/>
      </w:pBdr>
      <w:spacing w:before="80" w:after="120" w:line="276" w:lineRule="auto"/>
      <w:jc w:val="center"/>
    </w:pPr>
    <w:rPr>
      <w:rFonts w:ascii="Consolas" w:hAnsi="Consolas" w:eastAsia="Consolas" w:cs="Consolas"/>
      <w:b/>
      <w:bCs/>
      <w:color w:val="00000A"/>
      <w:sz w:val="22"/>
      <w:szCs w:val="22"/>
      <w:u w:color="00000A"/>
      <w:lang w:val="da-DK" w:eastAsia="en-US" w:bidi="ar-SA"/>
    </w:rPr>
  </w:style>
  <w:style w:type="character" w:customStyle="1" w:styleId="34">
    <w:name w:val="None"/>
    <w:uiPriority w:val="0"/>
  </w:style>
  <w:style w:type="character" w:customStyle="1" w:styleId="35">
    <w:name w:val="None A A"/>
    <w:uiPriority w:val="0"/>
    <w:rPr>
      <w:lang w:val="en-US"/>
    </w:rPr>
  </w:style>
  <w:style w:type="character" w:customStyle="1" w:styleId="36">
    <w:name w:val="None B"/>
    <w:uiPriority w:val="0"/>
    <w:rPr>
      <w:lang w:val="en-US"/>
    </w:rPr>
  </w:style>
  <w:style w:type="paragraph" w:customStyle="1" w:styleId="37">
    <w:name w:val="Heading 31"/>
    <w:next w:val="33"/>
    <w:uiPriority w:val="0"/>
    <w:pPr>
      <w:keepNext/>
      <w:keepLines/>
      <w:pBdr>
        <w:top w:val="none" w:color="auto" w:sz="0" w:space="0"/>
        <w:left w:val="none" w:color="auto" w:sz="0" w:space="0"/>
        <w:bottom w:val="none" w:color="auto" w:sz="0" w:space="0"/>
        <w:right w:val="none" w:color="auto" w:sz="0" w:space="0"/>
        <w:between w:val="none" w:color="auto" w:sz="0" w:space="0"/>
      </w:pBdr>
      <w:spacing w:before="120" w:after="40" w:line="276" w:lineRule="auto"/>
      <w:outlineLvl w:val="1"/>
    </w:pPr>
    <w:rPr>
      <w:rFonts w:ascii="Helvetica" w:hAnsi="Helvetica" w:eastAsia="Arial Unicode MS" w:cs="Arial Unicode MS"/>
      <w:b/>
      <w:bCs/>
      <w:color w:val="8F400B"/>
      <w:sz w:val="32"/>
      <w:szCs w:val="32"/>
      <w:u w:color="8F400B"/>
      <w:lang w:val="en-US" w:eastAsia="en-US" w:bidi="ar-SA"/>
    </w:rPr>
  </w:style>
  <w:style w:type="table" w:customStyle="1" w:styleId="38">
    <w:name w:val="Table Normal1"/>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Arial Unicode MS" w:cs="Times New Roman"/>
      <w:sz w:val="20"/>
      <w:szCs w:val="20"/>
    </w:rPr>
    <w:tblPr>
      <w:tblCellMar>
        <w:top w:w="0" w:type="dxa"/>
        <w:left w:w="0" w:type="dxa"/>
        <w:bottom w:w="0" w:type="dxa"/>
        <w:right w:w="0" w:type="dxa"/>
      </w:tblCellMar>
    </w:tblPr>
  </w:style>
  <w:style w:type="character" w:customStyle="1" w:styleId="39">
    <w:name w:val="None A"/>
    <w:uiPriority w:val="0"/>
    <w:rPr>
      <w:lang w:val="en-US"/>
    </w:rPr>
  </w:style>
  <w:style w:type="paragraph" w:customStyle="1" w:styleId="40">
    <w:name w:val="Defaul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Helvetica Neue" w:hAnsi="Helvetica Neue" w:eastAsia="Arial Unicode MS" w:cs="Arial Unicode MS"/>
      <w:color w:val="000000"/>
      <w:sz w:val="22"/>
      <w:szCs w:val="22"/>
      <w:u w:color="000000"/>
      <w:lang w:val="en-US" w:eastAsia="en-US" w:bidi="ar-SA"/>
    </w:rPr>
  </w:style>
  <w:style w:type="paragraph" w:customStyle="1" w:styleId="41">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1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CBB70-227B-4248-A564-6CF63A14C786}">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https://softuni.org</Company>
  <Pages>1</Pages>
  <Words>1570</Words>
  <Characters>8954</Characters>
  <Lines>74</Lines>
  <Paragraphs>21</Paragraphs>
  <TotalTime>109</TotalTime>
  <ScaleCrop>false</ScaleCrop>
  <LinksUpToDate>false</LinksUpToDate>
  <CharactersWithSpaces>10503</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2019-11-12T12:29:00Z</dcterms:created>
  <dc:creator>Software University</dc:creator>
  <dc:description>© SoftUni – https://softuni.org_x000d_
© Software University – https://softuni.bg_x000d_
_x000d_
Copyrighted document. Unauthorized copy, reproduction or use is not permitted.</dc:description>
  <cp:keywords>JavaScript; JS; ES6;  Sofware University; SoftUni; programming; coding; software development; education; training; course</cp:keywords>
  <cp:lastModifiedBy>stanislav kolev</cp:lastModifiedBy>
  <cp:lastPrinted>2015-10-26T22:35:00Z</cp:lastPrinted>
  <dcterms:modified xsi:type="dcterms:W3CDTF">2021-10-22T14:26:16Z</dcterms:modified>
  <dc:subject>Software Development</dc:subject>
  <dc:title>JS Advanced - Exam Preparation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5DA4671726604A9C922D8813522A9324</vt:lpwstr>
  </property>
</Properties>
</file>